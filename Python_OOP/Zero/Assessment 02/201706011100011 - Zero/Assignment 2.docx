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B665" w14:textId="404EB054" w:rsidR="00CF1287" w:rsidRDefault="00645721" w:rsidP="00782EE9">
      <w:pPr>
        <w:pStyle w:val="aa"/>
        <w:rPr>
          <w:rFonts w:ascii="Arial" w:hAnsi="Arial" w:cs="Arial"/>
          <w:sz w:val="30"/>
          <w:szCs w:val="32"/>
          <w:lang w:val="en-US"/>
        </w:rPr>
      </w:pPr>
      <w:r w:rsidRPr="00645721">
        <w:rPr>
          <w:rFonts w:ascii="Arial" w:hAnsi="Arial" w:cs="Arial"/>
          <w:noProof/>
          <w:sz w:val="30"/>
          <w:szCs w:val="32"/>
          <w:lang w:eastAsia="zh-CN"/>
        </w:rPr>
        <w:drawing>
          <wp:anchor distT="0" distB="0" distL="114300" distR="114300" simplePos="0" relativeHeight="252394496" behindDoc="0" locked="0" layoutInCell="1" allowOverlap="1" wp14:anchorId="0E166141" wp14:editId="0816E2E4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989920" cy="989920"/>
            <wp:effectExtent l="0" t="0" r="1270" b="1270"/>
            <wp:wrapNone/>
            <wp:docPr id="1028" name="Picture 1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 descr="image001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20" cy="9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721">
        <w:rPr>
          <w:rFonts w:ascii="Arial" w:hAnsi="Arial" w:cs="Arial"/>
          <w:noProof/>
          <w:sz w:val="30"/>
          <w:szCs w:val="32"/>
          <w:lang w:eastAsia="zh-CN"/>
        </w:rPr>
        <w:drawing>
          <wp:anchor distT="0" distB="0" distL="114300" distR="114300" simplePos="0" relativeHeight="252393472" behindDoc="0" locked="0" layoutInCell="1" allowOverlap="1" wp14:anchorId="6EB48365" wp14:editId="710AE7E4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3154347" cy="971550"/>
            <wp:effectExtent l="0" t="0" r="8255" b="0"/>
            <wp:wrapNone/>
            <wp:docPr id="1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47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9DC">
        <w:rPr>
          <w:rFonts w:ascii="Arial" w:hAnsi="Arial" w:cs="Arial"/>
          <w:sz w:val="30"/>
          <w:szCs w:val="32"/>
          <w:lang w:val="en-US"/>
        </w:rPr>
        <w:tab/>
      </w:r>
    </w:p>
    <w:p w14:paraId="6DEE0832" w14:textId="77777777" w:rsidR="00CF1287" w:rsidRDefault="00CF1287" w:rsidP="00782EE9">
      <w:pPr>
        <w:pStyle w:val="aa"/>
        <w:rPr>
          <w:rFonts w:ascii="Arial" w:hAnsi="Arial" w:cs="Arial"/>
          <w:sz w:val="30"/>
          <w:szCs w:val="32"/>
          <w:lang w:val="en-US"/>
        </w:rPr>
      </w:pPr>
    </w:p>
    <w:p w14:paraId="38E15641" w14:textId="1E9F01AF" w:rsidR="00782EE9" w:rsidRDefault="00782EE9" w:rsidP="00782EE9">
      <w:pPr>
        <w:pStyle w:val="aa"/>
        <w:rPr>
          <w:rFonts w:ascii="Arial" w:hAnsi="Arial" w:cs="Arial"/>
          <w:sz w:val="30"/>
          <w:szCs w:val="32"/>
          <w:lang w:val="en-US"/>
        </w:rPr>
      </w:pPr>
      <w:r w:rsidRPr="003C1914">
        <w:rPr>
          <w:rFonts w:ascii="Arial" w:hAnsi="Arial" w:cs="Arial"/>
          <w:sz w:val="30"/>
          <w:szCs w:val="32"/>
          <w:lang w:val="en-US"/>
        </w:rPr>
        <w:t xml:space="preserve"> </w:t>
      </w:r>
      <w:r>
        <w:rPr>
          <w:rFonts w:ascii="Arial" w:hAnsi="Arial" w:cs="Arial"/>
          <w:sz w:val="30"/>
          <w:szCs w:val="32"/>
          <w:lang w:val="en-US"/>
        </w:rPr>
        <w:t xml:space="preserve"> </w:t>
      </w:r>
    </w:p>
    <w:p w14:paraId="37B6DED2" w14:textId="77777777" w:rsidR="00782EE9" w:rsidRPr="007F124F" w:rsidRDefault="00782EE9" w:rsidP="00782EE9">
      <w:pPr>
        <w:pStyle w:val="aa"/>
        <w:rPr>
          <w:sz w:val="56"/>
          <w:szCs w:val="44"/>
          <w:lang w:val="en-US"/>
        </w:rPr>
      </w:pPr>
      <w:r>
        <w:rPr>
          <w:rFonts w:ascii="Arial" w:hAnsi="Arial" w:cs="Arial"/>
          <w:sz w:val="30"/>
          <w:szCs w:val="32"/>
          <w:lang w:val="en-US"/>
        </w:rPr>
        <w:t xml:space="preserve">     </w:t>
      </w:r>
    </w:p>
    <w:p w14:paraId="7D8EE4A5" w14:textId="77777777" w:rsidR="00782EE9" w:rsidRDefault="00782EE9" w:rsidP="00782EE9">
      <w:pPr>
        <w:pStyle w:val="aa"/>
        <w:spacing w:before="240"/>
        <w:rPr>
          <w:rFonts w:ascii="Arial" w:hAnsi="Arial" w:cs="Arial"/>
          <w:sz w:val="104"/>
          <w:szCs w:val="112"/>
          <w:lang w:val="en-US"/>
        </w:rPr>
      </w:pPr>
    </w:p>
    <w:p w14:paraId="3E61305D" w14:textId="6F5CF420" w:rsidR="00782EE9" w:rsidRDefault="009C6B0A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  <w:r>
        <w:rPr>
          <w:rFonts w:ascii="Arial" w:hAnsi="Arial" w:cs="Arial"/>
          <w:b/>
          <w:sz w:val="108"/>
          <w:szCs w:val="96"/>
          <w:lang w:val="en-US"/>
        </w:rPr>
        <w:t>Python</w:t>
      </w:r>
      <w:r w:rsidR="009F5FDD">
        <w:rPr>
          <w:rFonts w:ascii="Arial" w:hAnsi="Arial" w:cs="Arial"/>
          <w:b/>
          <w:sz w:val="108"/>
          <w:szCs w:val="96"/>
          <w:lang w:val="en-US"/>
        </w:rPr>
        <w:t xml:space="preserve"> Object Oriented Programming </w:t>
      </w:r>
    </w:p>
    <w:p w14:paraId="234A38DE" w14:textId="77777777" w:rsidR="00782EE9" w:rsidRDefault="00782EE9" w:rsidP="00782EE9">
      <w:pPr>
        <w:pStyle w:val="aa"/>
        <w:rPr>
          <w:rFonts w:ascii="Arial" w:hAnsi="Arial" w:cs="Arial"/>
          <w:b/>
          <w:color w:val="00B050"/>
          <w:sz w:val="72"/>
          <w:szCs w:val="96"/>
          <w:lang w:val="en-US"/>
        </w:rPr>
      </w:pPr>
    </w:p>
    <w:p w14:paraId="4D26A0C1" w14:textId="07137CB0" w:rsidR="00A24087" w:rsidRDefault="005928EB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  <w:r>
        <w:rPr>
          <w:rFonts w:ascii="Arial" w:hAnsi="Arial" w:cs="Arial"/>
          <w:sz w:val="60"/>
          <w:szCs w:val="44"/>
          <w:lang w:val="en-US"/>
        </w:rPr>
        <w:t xml:space="preserve">Assignment </w:t>
      </w:r>
      <w:r w:rsidR="00691A58">
        <w:rPr>
          <w:rFonts w:ascii="Arial" w:hAnsi="Arial" w:cs="Arial"/>
          <w:sz w:val="60"/>
          <w:szCs w:val="44"/>
          <w:lang w:val="en-US"/>
        </w:rPr>
        <w:t>2</w:t>
      </w:r>
    </w:p>
    <w:p w14:paraId="5DF1D9E3" w14:textId="77777777" w:rsidR="00A24087" w:rsidRDefault="00A24087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</w:p>
    <w:p w14:paraId="2240C823" w14:textId="77777777" w:rsidR="00A24087" w:rsidRDefault="00A24087" w:rsidP="00782EE9">
      <w:pPr>
        <w:pStyle w:val="aa"/>
        <w:rPr>
          <w:rFonts w:ascii="Arial" w:hAnsi="Arial" w:cs="Arial"/>
          <w:b/>
          <w:sz w:val="108"/>
          <w:szCs w:val="96"/>
          <w:lang w:val="en-US"/>
        </w:rPr>
      </w:pPr>
    </w:p>
    <w:p w14:paraId="44B8A82D" w14:textId="77777777" w:rsidR="00782EE9" w:rsidRDefault="00782EE9" w:rsidP="00782EE9">
      <w:pPr>
        <w:rPr>
          <w:rFonts w:ascii="Arial" w:hAnsi="Arial" w:cs="Arial"/>
          <w:sz w:val="60"/>
          <w:szCs w:val="44"/>
          <w:lang w:val="en-US"/>
        </w:rPr>
      </w:pPr>
    </w:p>
    <w:p w14:paraId="7B18A428" w14:textId="77777777" w:rsidR="00782EE9" w:rsidRDefault="00782EE9" w:rsidP="00782EE9">
      <w:pPr>
        <w:rPr>
          <w:rFonts w:ascii="Arial" w:hAnsi="Arial" w:cs="Arial"/>
          <w:sz w:val="56"/>
          <w:szCs w:val="44"/>
          <w:lang w:val="en-US"/>
        </w:rPr>
      </w:pPr>
    </w:p>
    <w:p w14:paraId="7B5E7C40" w14:textId="77777777" w:rsidR="00782EE9" w:rsidRPr="003C1914" w:rsidRDefault="00782EE9" w:rsidP="00782EE9">
      <w:pPr>
        <w:pStyle w:val="aa"/>
        <w:rPr>
          <w:rFonts w:ascii="Arial" w:hAnsi="Arial" w:cs="Arial"/>
          <w:sz w:val="28"/>
          <w:szCs w:val="28"/>
          <w:lang w:val="en-US"/>
        </w:rPr>
      </w:pPr>
    </w:p>
    <w:p w14:paraId="5AEABE9F" w14:textId="77777777" w:rsidR="00D068BE" w:rsidRPr="008211A3" w:rsidRDefault="00D068BE" w:rsidP="00D068BE">
      <w:pPr>
        <w:spacing w:after="0" w:line="240" w:lineRule="auto"/>
        <w:jc w:val="right"/>
        <w:rPr>
          <w:rFonts w:ascii="Arial" w:eastAsia="Times New Roman" w:hAnsi="Arial" w:cs="Times New Roman"/>
          <w:b/>
          <w:bCs/>
          <w:sz w:val="44"/>
          <w:szCs w:val="24"/>
          <w:lang w:val="en-US" w:eastAsia="en-US"/>
        </w:rPr>
      </w:pPr>
    </w:p>
    <w:p w14:paraId="01CDF23D" w14:textId="77777777" w:rsidR="00782EE9" w:rsidRPr="008211A3" w:rsidRDefault="00782EE9">
      <w:pPr>
        <w:rPr>
          <w:rFonts w:ascii="Arial" w:eastAsia="Times New Roman" w:hAnsi="Arial" w:cs="Times New Roman"/>
          <w:b/>
          <w:bCs/>
          <w:noProof/>
          <w:sz w:val="44"/>
          <w:szCs w:val="44"/>
        </w:rPr>
      </w:pPr>
      <w:r>
        <w:rPr>
          <w:noProof/>
          <w:sz w:val="40"/>
        </w:rPr>
        <w:br w:type="page"/>
      </w:r>
    </w:p>
    <w:p w14:paraId="5AEABEA0" w14:textId="53C55A71" w:rsidR="00D068BE" w:rsidRPr="008211A3" w:rsidRDefault="009C6B0A" w:rsidP="00D068BE">
      <w:pPr>
        <w:pStyle w:val="1"/>
        <w:rPr>
          <w:rFonts w:ascii="Arial" w:hAnsi="Arial"/>
        </w:rPr>
      </w:pPr>
      <w:r>
        <w:rPr>
          <w:rFonts w:ascii="Arial" w:hAnsi="Arial"/>
        </w:rPr>
        <w:lastRenderedPageBreak/>
        <w:t>Python</w:t>
      </w:r>
      <w:r w:rsidR="009F5FDD">
        <w:rPr>
          <w:rFonts w:ascii="Arial" w:hAnsi="Arial"/>
        </w:rPr>
        <w:t xml:space="preserve"> </w:t>
      </w:r>
      <w:r w:rsidR="009F5FDD" w:rsidRPr="009F5FDD">
        <w:rPr>
          <w:rFonts w:ascii="Arial" w:hAnsi="Arial"/>
        </w:rPr>
        <w:t>Object Oriented Programming</w:t>
      </w:r>
    </w:p>
    <w:p w14:paraId="262E281E" w14:textId="35C6AE28" w:rsidR="003F1D67" w:rsidRPr="00F75732" w:rsidRDefault="003F1D67" w:rsidP="00F75732">
      <w:pPr>
        <w:rPr>
          <w:lang w:val="en-US" w:eastAsia="en-US"/>
        </w:rPr>
      </w:pPr>
    </w:p>
    <w:p w14:paraId="5AEABEBE" w14:textId="77777777" w:rsidR="007B3AC7" w:rsidRPr="006641F3" w:rsidRDefault="00591256" w:rsidP="006641F3">
      <w:pPr>
        <w:pStyle w:val="3"/>
      </w:pPr>
      <w:r w:rsidRPr="006641F3">
        <w:t>Software Development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492"/>
        <w:gridCol w:w="4146"/>
      </w:tblGrid>
      <w:tr w:rsidR="004E5772" w14:paraId="5AEABEC5" w14:textId="77777777" w:rsidTr="0039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EABEC0" w14:textId="02DB34A3" w:rsidR="004E5772" w:rsidRDefault="00645721" w:rsidP="007B3AC7">
            <w:pPr>
              <w:rPr>
                <w:rFonts w:ascii="Arial" w:eastAsia="Times New Roman" w:hAnsi="Arial" w:cs="Arial"/>
                <w:bCs w:val="0"/>
                <w:sz w:val="24"/>
                <w:szCs w:val="24"/>
                <w:lang w:val="en-US" w:eastAsia="en-US"/>
              </w:rPr>
            </w:pPr>
            <w:r w:rsidRPr="00645721">
              <w:rPr>
                <w:rFonts w:ascii="Arial" w:eastAsia="Times New Roman" w:hAnsi="Arial" w:cs="Arial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2396544" behindDoc="0" locked="0" layoutInCell="1" allowOverlap="1" wp14:anchorId="1E0BAD9C" wp14:editId="4A6F1654">
                  <wp:simplePos x="0" y="0"/>
                  <wp:positionH relativeFrom="column">
                    <wp:posOffset>932180</wp:posOffset>
                  </wp:positionH>
                  <wp:positionV relativeFrom="paragraph">
                    <wp:posOffset>175895</wp:posOffset>
                  </wp:positionV>
                  <wp:extent cx="1963420" cy="604520"/>
                  <wp:effectExtent l="0" t="0" r="0" b="5080"/>
                  <wp:wrapNone/>
                  <wp:docPr id="10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645721">
              <w:rPr>
                <w:rFonts w:ascii="Arial" w:eastAsia="Times New Roman" w:hAnsi="Arial" w:cs="Arial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2397568" behindDoc="0" locked="0" layoutInCell="1" allowOverlap="1" wp14:anchorId="1CFAE61B" wp14:editId="22B88223">
                  <wp:simplePos x="0" y="0"/>
                  <wp:positionH relativeFrom="column">
                    <wp:posOffset>-8810</wp:posOffset>
                  </wp:positionH>
                  <wp:positionV relativeFrom="paragraph">
                    <wp:posOffset>175895</wp:posOffset>
                  </wp:positionV>
                  <wp:extent cx="615950" cy="615950"/>
                  <wp:effectExtent l="0" t="0" r="0" b="0"/>
                  <wp:wrapNone/>
                  <wp:docPr id="1025" name="Picture 1" descr="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1" descr="image0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6" w:type="dxa"/>
            <w:vAlign w:val="center"/>
          </w:tcPr>
          <w:p w14:paraId="7D064E14" w14:textId="77777777" w:rsidR="00645721" w:rsidRDefault="00645721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75EE4C2D" w14:textId="77777777" w:rsidR="00645721" w:rsidRDefault="00645721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5AEABEC2" w14:textId="72AADABC" w:rsidR="004E5772" w:rsidRPr="004E5772" w:rsidRDefault="009C6B0A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  <w:t>Python</w:t>
            </w:r>
            <w:r w:rsidR="00A223A2"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  <w:t xml:space="preserve"> </w:t>
            </w:r>
            <w:r w:rsidR="009F5FDD"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  <w:t xml:space="preserve">Object Oriented </w:t>
            </w:r>
            <w:r w:rsidR="00C25D46"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  <w:t>Programming</w:t>
            </w:r>
          </w:p>
          <w:p w14:paraId="5DE6410C" w14:textId="77777777" w:rsidR="00645721" w:rsidRDefault="00645721" w:rsidP="00645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5AEABEC4" w14:textId="4E68F0EA" w:rsidR="004E5772" w:rsidRPr="00C25D46" w:rsidRDefault="004E5772" w:rsidP="00A22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val="en-US" w:eastAsia="en-US"/>
              </w:rPr>
            </w:pPr>
          </w:p>
        </w:tc>
      </w:tr>
    </w:tbl>
    <w:p w14:paraId="246700AB" w14:textId="73B48A7E" w:rsidR="003924AE" w:rsidRPr="00071BF2" w:rsidRDefault="005261B0" w:rsidP="006641F3">
      <w:pPr>
        <w:pStyle w:val="3"/>
      </w:pPr>
      <w:r>
        <w:t xml:space="preserve">Pledge of </w:t>
      </w:r>
      <w:proofErr w:type="spellStart"/>
      <w:r>
        <w:t>Honour</w:t>
      </w:r>
      <w:proofErr w:type="spellEnd"/>
    </w:p>
    <w:p w14:paraId="1E916F8C" w14:textId="77777777" w:rsidR="003924AE" w:rsidRPr="004E5772" w:rsidRDefault="003924AE" w:rsidP="003924AE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</w:p>
    <w:p w14:paraId="091A100C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>You are required to include the following as documentation at the beginning of every assessment:</w:t>
      </w:r>
    </w:p>
    <w:p w14:paraId="47E63EE7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</w:p>
    <w:p w14:paraId="6707F3A4" w14:textId="1B3146C3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 xml:space="preserve">Student name: </w:t>
      </w:r>
      <w:proofErr w:type="spellStart"/>
      <w:r w:rsidR="007B10A3" w:rsidRPr="007B10A3">
        <w:rPr>
          <w:rFonts w:ascii="Arial" w:eastAsia="Times New Roman" w:hAnsi="Arial" w:cs="Arial"/>
          <w:b/>
          <w:bCs/>
          <w:i/>
          <w:color w:val="1F497D" w:themeColor="text2"/>
          <w:sz w:val="28"/>
          <w:u w:val="single"/>
          <w:lang w:val="en-US" w:eastAsia="en-US"/>
        </w:rPr>
        <w:t>Z</w:t>
      </w:r>
      <w:r w:rsidR="007B10A3" w:rsidRPr="007B10A3">
        <w:rPr>
          <w:rFonts w:asciiTheme="minorEastAsia" w:hAnsiTheme="minorEastAsia" w:cs="Arial" w:hint="eastAsia"/>
          <w:b/>
          <w:bCs/>
          <w:i/>
          <w:color w:val="1F497D" w:themeColor="text2"/>
          <w:sz w:val="28"/>
          <w:u w:val="single"/>
          <w:lang w:val="en-US" w:eastAsia="zh-CN"/>
        </w:rPr>
        <w:t>hao</w:t>
      </w:r>
      <w:r w:rsidR="007B10A3" w:rsidRPr="007B10A3">
        <w:rPr>
          <w:rFonts w:ascii="Arial" w:eastAsia="Times New Roman" w:hAnsi="Arial" w:cs="Arial"/>
          <w:b/>
          <w:bCs/>
          <w:i/>
          <w:color w:val="1F497D" w:themeColor="text2"/>
          <w:sz w:val="28"/>
          <w:u w:val="single"/>
          <w:lang w:val="en-US" w:eastAsia="en-US"/>
        </w:rPr>
        <w:t>Y</w:t>
      </w:r>
      <w:r w:rsidR="007B10A3" w:rsidRPr="007B10A3">
        <w:rPr>
          <w:rFonts w:asciiTheme="minorEastAsia" w:hAnsiTheme="minorEastAsia" w:cs="Arial" w:hint="eastAsia"/>
          <w:b/>
          <w:bCs/>
          <w:i/>
          <w:color w:val="1F497D" w:themeColor="text2"/>
          <w:sz w:val="28"/>
          <w:u w:val="single"/>
          <w:lang w:val="en-US" w:eastAsia="zh-CN"/>
        </w:rPr>
        <w:t>in</w:t>
      </w:r>
      <w:r w:rsidR="007B10A3" w:rsidRPr="007B10A3">
        <w:rPr>
          <w:rFonts w:ascii="Arial" w:eastAsia="Times New Roman" w:hAnsi="Arial" w:cs="Arial"/>
          <w:b/>
          <w:bCs/>
          <w:i/>
          <w:color w:val="1F497D" w:themeColor="text2"/>
          <w:sz w:val="28"/>
          <w:u w:val="single"/>
          <w:lang w:val="en-US" w:eastAsia="en-US"/>
        </w:rPr>
        <w:t>T</w:t>
      </w:r>
      <w:r w:rsidR="007B10A3" w:rsidRPr="007B10A3">
        <w:rPr>
          <w:rFonts w:asciiTheme="minorEastAsia" w:hAnsiTheme="minorEastAsia" w:cs="Arial" w:hint="eastAsia"/>
          <w:b/>
          <w:bCs/>
          <w:i/>
          <w:color w:val="1F497D" w:themeColor="text2"/>
          <w:sz w:val="28"/>
          <w:u w:val="single"/>
          <w:lang w:val="en-US" w:eastAsia="zh-CN"/>
        </w:rPr>
        <w:t>ing</w:t>
      </w:r>
      <w:proofErr w:type="spellEnd"/>
      <w:r w:rsidRPr="007B10A3">
        <w:rPr>
          <w:rFonts w:ascii="Arial" w:eastAsia="Times New Roman" w:hAnsi="Arial" w:cs="Arial"/>
          <w:b/>
          <w:bCs/>
          <w:i/>
          <w:color w:val="1F497D" w:themeColor="text2"/>
          <w:sz w:val="28"/>
          <w:u w:val="single"/>
          <w:lang w:val="en-US" w:eastAsia="en-US"/>
        </w:rPr>
        <w:t xml:space="preserve"> </w:t>
      </w:r>
      <w:r w:rsidRPr="005261B0">
        <w:rPr>
          <w:rFonts w:ascii="Arial" w:eastAsia="Times New Roman" w:hAnsi="Arial" w:cs="Arial"/>
          <w:bCs/>
          <w:lang w:val="en-US" w:eastAsia="en-US"/>
        </w:rPr>
        <w:t xml:space="preserve"> </w:t>
      </w:r>
    </w:p>
    <w:p w14:paraId="371ABE9C" w14:textId="0E71AE0A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 xml:space="preserve">Student ID: </w:t>
      </w:r>
      <w:r w:rsidR="007B10A3" w:rsidRPr="007B10A3">
        <w:rPr>
          <w:rFonts w:ascii="Arial" w:eastAsia="Times New Roman" w:hAnsi="Arial" w:cs="Arial"/>
          <w:b/>
          <w:bCs/>
          <w:i/>
          <w:color w:val="1F497D" w:themeColor="text2"/>
          <w:sz w:val="28"/>
          <w:u w:val="single"/>
          <w:lang w:val="en-US" w:eastAsia="en-US"/>
        </w:rPr>
        <w:t>201706011100048</w:t>
      </w:r>
    </w:p>
    <w:p w14:paraId="29666E39" w14:textId="180F2CF5" w:rsidR="003924AE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 xml:space="preserve">Pledge of </w:t>
      </w:r>
      <w:proofErr w:type="spellStart"/>
      <w:r w:rsidRPr="005261B0">
        <w:rPr>
          <w:rFonts w:ascii="Arial" w:eastAsia="Times New Roman" w:hAnsi="Arial" w:cs="Arial"/>
          <w:bCs/>
          <w:lang w:val="en-US" w:eastAsia="en-US"/>
        </w:rPr>
        <w:t>Honour</w:t>
      </w:r>
      <w:proofErr w:type="spellEnd"/>
      <w:r w:rsidRPr="005261B0">
        <w:rPr>
          <w:rFonts w:ascii="Arial" w:eastAsia="Times New Roman" w:hAnsi="Arial" w:cs="Arial"/>
          <w:bCs/>
          <w:lang w:val="en-US" w:eastAsia="en-US"/>
        </w:rPr>
        <w:t xml:space="preserve">: I pledge by </w:t>
      </w:r>
      <w:proofErr w:type="spellStart"/>
      <w:r w:rsidRPr="005261B0">
        <w:rPr>
          <w:rFonts w:ascii="Arial" w:eastAsia="Times New Roman" w:hAnsi="Arial" w:cs="Arial"/>
          <w:bCs/>
          <w:lang w:val="en-US" w:eastAsia="en-US"/>
        </w:rPr>
        <w:t>honour</w:t>
      </w:r>
      <w:proofErr w:type="spellEnd"/>
      <w:r w:rsidRPr="005261B0">
        <w:rPr>
          <w:rFonts w:ascii="Arial" w:eastAsia="Times New Roman" w:hAnsi="Arial" w:cs="Arial"/>
          <w:bCs/>
          <w:lang w:val="en-US" w:eastAsia="en-US"/>
        </w:rPr>
        <w:t xml:space="preserve"> that this program is solely my own work.</w:t>
      </w:r>
    </w:p>
    <w:p w14:paraId="4294CB4A" w14:textId="77777777" w:rsidR="00D56F35" w:rsidRPr="00D56F35" w:rsidRDefault="00D56F35" w:rsidP="003924AE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14:paraId="599F4138" w14:textId="77777777" w:rsidR="003924AE" w:rsidRPr="001E19BC" w:rsidRDefault="003924AE" w:rsidP="003924AE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eastAsia="en-US"/>
        </w:rPr>
      </w:pPr>
    </w:p>
    <w:p w14:paraId="4D95EA3E" w14:textId="4E04A20A" w:rsidR="003924AE" w:rsidRPr="00071BF2" w:rsidRDefault="005261B0" w:rsidP="006641F3">
      <w:pPr>
        <w:pStyle w:val="3"/>
      </w:pPr>
      <w:r>
        <w:t>Plagiarism</w:t>
      </w:r>
    </w:p>
    <w:p w14:paraId="0B4831C1" w14:textId="77777777" w:rsidR="003924AE" w:rsidRDefault="003924AE" w:rsidP="003924AE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46CFFF0F" w14:textId="686B36C6" w:rsidR="009F0E99" w:rsidRDefault="005261B0" w:rsidP="00BA2EC0">
      <w:pPr>
        <w:pStyle w:val="BulletLMH"/>
        <w:numPr>
          <w:ilvl w:val="0"/>
          <w:numId w:val="0"/>
        </w:numPr>
      </w:pPr>
      <w:r w:rsidRPr="005261B0">
        <w:t xml:space="preserve">Any course work presented for assessment must be your own work. </w:t>
      </w:r>
      <w:r>
        <w:t xml:space="preserve"> </w:t>
      </w:r>
      <w:r w:rsidRPr="005261B0">
        <w:t xml:space="preserve">Copying or paraphrasing someone else’s work be it published, unpublished or off the internet, without clearly acknowledging it constitutes plagiarism and is considered to be academic misconduct.  </w:t>
      </w:r>
      <w:r>
        <w:t xml:space="preserve"> </w:t>
      </w:r>
      <w:r w:rsidRPr="005261B0">
        <w:t>You are required to sign an assignment declaration stating it is your own work.</w:t>
      </w:r>
      <w:r>
        <w:t xml:space="preserve"> </w:t>
      </w:r>
      <w:r w:rsidRPr="005261B0">
        <w:t xml:space="preserve"> You may receive a zero for part or all of the assessment submitted in first instance.</w:t>
      </w:r>
      <w:r>
        <w:t xml:space="preserve"> </w:t>
      </w:r>
      <w:r w:rsidRPr="005261B0">
        <w:t xml:space="preserve"> Repeated incidents of plagiarism or cheating could result in you being removed from the course or the </w:t>
      </w:r>
      <w:r w:rsidRPr="005261B0">
        <w:rPr>
          <w:lang w:val="en-NZ"/>
        </w:rPr>
        <w:t>programme</w:t>
      </w:r>
      <w:r w:rsidRPr="005261B0">
        <w:t>.</w:t>
      </w:r>
    </w:p>
    <w:p w14:paraId="74212BB5" w14:textId="3796C088" w:rsidR="005261B0" w:rsidRDefault="005261B0" w:rsidP="00BA2EC0">
      <w:pPr>
        <w:pStyle w:val="BulletLMH"/>
        <w:numPr>
          <w:ilvl w:val="0"/>
          <w:numId w:val="0"/>
        </w:numPr>
      </w:pPr>
    </w:p>
    <w:p w14:paraId="13BD0BF2" w14:textId="3A6ED1E1" w:rsidR="005261B0" w:rsidRPr="00071BF2" w:rsidRDefault="005261B0" w:rsidP="005261B0">
      <w:pPr>
        <w:pStyle w:val="3"/>
      </w:pPr>
      <w:r>
        <w:t xml:space="preserve">Marking Criteria of Assignment </w:t>
      </w:r>
      <w:r w:rsidR="00691A58">
        <w:t>2</w:t>
      </w:r>
    </w:p>
    <w:p w14:paraId="567FF2A4" w14:textId="77777777" w:rsid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2D64EBF6" w14:textId="027E80FD" w:rsidR="005261B0" w:rsidRDefault="00B441CD" w:rsidP="005261B0">
      <w:pPr>
        <w:pStyle w:val="Bull"/>
        <w:numPr>
          <w:ilvl w:val="0"/>
          <w:numId w:val="0"/>
        </w:numPr>
      </w:pPr>
      <w:r>
        <w:t>This is</w:t>
      </w:r>
      <w:r w:rsidR="007E46E7">
        <w:t xml:space="preserve"> how the questions are marked in</w:t>
      </w:r>
      <w:r w:rsidR="005261B0">
        <w:t xml:space="preserve"> </w:t>
      </w:r>
      <w:r w:rsidR="005261B0" w:rsidRPr="005261B0">
        <w:t>Assignment</w:t>
      </w:r>
      <w:r w:rsidR="005261B0">
        <w:t xml:space="preserve"> </w:t>
      </w:r>
      <w:r w:rsidR="00691A58">
        <w:t>2</w:t>
      </w:r>
      <w:r w:rsidR="007E46E7">
        <w:t>:</w:t>
      </w:r>
    </w:p>
    <w:p w14:paraId="53B141AD" w14:textId="6F9C2F6D" w:rsidR="005261B0" w:rsidRPr="005261B0" w:rsidRDefault="005261B0" w:rsidP="005261B0">
      <w:pPr>
        <w:pStyle w:val="Bull"/>
      </w:pPr>
      <w:r w:rsidRPr="005261B0">
        <w:t xml:space="preserve">To achieve the </w:t>
      </w:r>
      <w:r w:rsidR="007E46E7">
        <w:t>full</w:t>
      </w:r>
      <w:r w:rsidRPr="005261B0">
        <w:t xml:space="preserve"> mark</w:t>
      </w:r>
      <w:r w:rsidR="007E46E7">
        <w:t>s</w:t>
      </w:r>
      <w:r w:rsidRPr="005261B0">
        <w:t xml:space="preserve"> on each question, your </w:t>
      </w:r>
      <w:r w:rsidR="007E46E7">
        <w:t>program</w:t>
      </w:r>
      <w:r w:rsidRPr="005261B0">
        <w:t xml:space="preserve"> must be complete and </w:t>
      </w:r>
      <w:r w:rsidR="007E46E7">
        <w:t>work</w:t>
      </w:r>
      <w:r w:rsidRPr="005261B0">
        <w:t xml:space="preserve"> correctly</w:t>
      </w:r>
      <w:r w:rsidR="007E46E7">
        <w:t>.  This means</w:t>
      </w:r>
      <w:r w:rsidRPr="005261B0">
        <w:t>:</w:t>
      </w:r>
    </w:p>
    <w:p w14:paraId="523169D4" w14:textId="02B5B08D" w:rsidR="005261B0" w:rsidRPr="005261B0" w:rsidRDefault="007E46E7" w:rsidP="005261B0">
      <w:pPr>
        <w:pStyle w:val="Bull"/>
        <w:numPr>
          <w:ilvl w:val="1"/>
          <w:numId w:val="6"/>
        </w:numPr>
      </w:pPr>
      <w:r>
        <w:t xml:space="preserve">The program must </w:t>
      </w:r>
      <w:r w:rsidR="00B441CD">
        <w:t xml:space="preserve">do what the </w:t>
      </w:r>
      <w:r w:rsidR="005261B0" w:rsidRPr="005261B0">
        <w:t xml:space="preserve">question </w:t>
      </w:r>
      <w:r w:rsidR="00B441CD">
        <w:t>says.</w:t>
      </w:r>
    </w:p>
    <w:p w14:paraId="4CB5DE01" w14:textId="0D52AA86" w:rsidR="005261B0" w:rsidRPr="005261B0" w:rsidRDefault="00B441CD" w:rsidP="005261B0">
      <w:pPr>
        <w:pStyle w:val="Bull"/>
        <w:numPr>
          <w:ilvl w:val="1"/>
          <w:numId w:val="6"/>
        </w:numPr>
      </w:pPr>
      <w:r>
        <w:t>The program must make the same output as the Example Output.</w:t>
      </w:r>
    </w:p>
    <w:p w14:paraId="7812AD18" w14:textId="33C73292" w:rsidR="005261B0" w:rsidRPr="005261B0" w:rsidRDefault="005261B0" w:rsidP="005261B0">
      <w:pPr>
        <w:pStyle w:val="Bull"/>
      </w:pPr>
      <w:r w:rsidRPr="005261B0">
        <w:t xml:space="preserve">Your program solutions need to have </w:t>
      </w:r>
      <w:r w:rsidR="00B441CD">
        <w:t>these</w:t>
      </w:r>
      <w:r w:rsidRPr="005261B0">
        <w:t xml:space="preserve"> documentation comments at the beginning:</w:t>
      </w:r>
    </w:p>
    <w:p w14:paraId="7F875EA9" w14:textId="083AAA19" w:rsidR="005261B0" w:rsidRPr="005261B0" w:rsidRDefault="005261B0" w:rsidP="005261B0">
      <w:pPr>
        <w:pStyle w:val="Bull"/>
        <w:numPr>
          <w:ilvl w:val="1"/>
          <w:numId w:val="6"/>
        </w:numPr>
      </w:pPr>
      <w:r w:rsidRPr="005261B0">
        <w:t>Student name and ID</w:t>
      </w:r>
    </w:p>
    <w:p w14:paraId="07477DCC" w14:textId="42FEE084" w:rsidR="005261B0" w:rsidRPr="005261B0" w:rsidRDefault="005261B0" w:rsidP="005261B0">
      <w:pPr>
        <w:pStyle w:val="Bull"/>
        <w:numPr>
          <w:ilvl w:val="1"/>
          <w:numId w:val="6"/>
        </w:numPr>
      </w:pPr>
      <w:r w:rsidRPr="005261B0">
        <w:t xml:space="preserve">Pledge of </w:t>
      </w:r>
      <w:proofErr w:type="spellStart"/>
      <w:r w:rsidRPr="005261B0">
        <w:t>Honour</w:t>
      </w:r>
      <w:proofErr w:type="spellEnd"/>
      <w:r w:rsidRPr="005261B0">
        <w:t xml:space="preserve"> declaration</w:t>
      </w:r>
    </w:p>
    <w:p w14:paraId="64DD71B6" w14:textId="4094C7A1" w:rsidR="005261B0" w:rsidRDefault="005261B0" w:rsidP="005261B0">
      <w:pPr>
        <w:pStyle w:val="Bull"/>
      </w:pPr>
      <w:r w:rsidRPr="005261B0">
        <w:t xml:space="preserve">Your program should </w:t>
      </w:r>
      <w:r w:rsidR="00B441CD">
        <w:t>use</w:t>
      </w:r>
      <w:r w:rsidRPr="005261B0">
        <w:t xml:space="preserve"> </w:t>
      </w:r>
      <w:r w:rsidR="00B441CD">
        <w:t>the Programming Best Practices at the end of this document</w:t>
      </w:r>
      <w:r w:rsidRPr="005261B0">
        <w:t>.</w:t>
      </w:r>
    </w:p>
    <w:p w14:paraId="0FD63E63" w14:textId="37AE421C" w:rsidR="005261B0" w:rsidRDefault="005261B0" w:rsidP="005261B0">
      <w:pPr>
        <w:pStyle w:val="Bull"/>
        <w:numPr>
          <w:ilvl w:val="0"/>
          <w:numId w:val="0"/>
        </w:numPr>
        <w:ind w:left="720" w:hanging="360"/>
      </w:pPr>
    </w:p>
    <w:p w14:paraId="4B07F9B8" w14:textId="77777777" w:rsidR="005261B0" w:rsidRDefault="005261B0">
      <w:pPr>
        <w:rPr>
          <w:rFonts w:ascii="Arial" w:eastAsia="Times New Roman" w:hAnsi="Arial" w:cs="Times New Roman"/>
          <w:b/>
          <w:bCs/>
          <w:color w:val="FFFFFF" w:themeColor="background1"/>
          <w:sz w:val="28"/>
          <w:szCs w:val="24"/>
          <w:lang w:val="en-US" w:eastAsia="en-US"/>
        </w:rPr>
      </w:pPr>
      <w:r>
        <w:br w:type="page"/>
      </w:r>
    </w:p>
    <w:p w14:paraId="1319E3B5" w14:textId="3B3F1DF5" w:rsidR="005261B0" w:rsidRPr="00071BF2" w:rsidRDefault="00691A58" w:rsidP="005261B0">
      <w:pPr>
        <w:pStyle w:val="3"/>
      </w:pPr>
      <w:r>
        <w:lastRenderedPageBreak/>
        <w:t>Assignment 2</w:t>
      </w:r>
    </w:p>
    <w:p w14:paraId="0B20853B" w14:textId="77777777" w:rsid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4E8432F2" w14:textId="77777777" w:rsidR="00591764" w:rsidRDefault="00591764" w:rsidP="005261B0">
      <w:pPr>
        <w:pStyle w:val="BodyLMH"/>
        <w:rPr>
          <w:b/>
        </w:rPr>
      </w:pPr>
    </w:p>
    <w:p w14:paraId="5E80ACAB" w14:textId="79C9D1D8" w:rsidR="005261B0" w:rsidRPr="00591764" w:rsidRDefault="005261B0" w:rsidP="005261B0">
      <w:pPr>
        <w:pStyle w:val="BodyLMH"/>
      </w:pPr>
      <w:r w:rsidRPr="00AC48E1">
        <w:rPr>
          <w:b/>
          <w:color w:val="7030A0"/>
        </w:rPr>
        <w:t>Learning outcomes:</w:t>
      </w:r>
      <w:r w:rsidRPr="00AC48E1">
        <w:rPr>
          <w:color w:val="7030A0"/>
        </w:rPr>
        <w:t xml:space="preserve"> </w:t>
      </w:r>
      <w:r w:rsidRPr="00591764">
        <w:t>The course work questions cover Learning Outcomes 1 – 3</w:t>
      </w:r>
    </w:p>
    <w:p w14:paraId="5DA6F8C2" w14:textId="7EF3BD17" w:rsidR="005261B0" w:rsidRPr="00591764" w:rsidRDefault="005261B0" w:rsidP="005261B0">
      <w:pPr>
        <w:pStyle w:val="BodyLMH"/>
      </w:pPr>
      <w:r w:rsidRPr="00AC48E1">
        <w:rPr>
          <w:b/>
          <w:color w:val="7030A0"/>
        </w:rPr>
        <w:t>Aims:</w:t>
      </w:r>
      <w:r w:rsidRPr="00591764">
        <w:t xml:space="preserve">  The course work questions aim to practice </w:t>
      </w:r>
      <w:r w:rsidR="00B441CD">
        <w:t>these</w:t>
      </w:r>
      <w:r w:rsidRPr="00591764">
        <w:t xml:space="preserve"> topics:</w:t>
      </w:r>
    </w:p>
    <w:p w14:paraId="40CC5537" w14:textId="77777777" w:rsidR="00691A58" w:rsidRDefault="00691A58" w:rsidP="00691A58">
      <w:pPr>
        <w:pStyle w:val="BulletLMH"/>
      </w:pPr>
      <w:r>
        <w:t>Basic input and output operations</w:t>
      </w:r>
    </w:p>
    <w:p w14:paraId="79EE045B" w14:textId="77777777" w:rsidR="00691A58" w:rsidRDefault="00691A58" w:rsidP="00691A58">
      <w:pPr>
        <w:pStyle w:val="BulletLMH"/>
      </w:pPr>
      <w:r>
        <w:t>Coding standards</w:t>
      </w:r>
    </w:p>
    <w:p w14:paraId="3B2A0E0C" w14:textId="77777777" w:rsidR="00691A58" w:rsidRDefault="00691A58" w:rsidP="00691A58">
      <w:pPr>
        <w:pStyle w:val="BulletLMH"/>
      </w:pPr>
      <w:r>
        <w:t>Debugging and testing by using features of Integrated Development Environment (IDE)</w:t>
      </w:r>
    </w:p>
    <w:p w14:paraId="5769A6EB" w14:textId="74400980" w:rsidR="00691A58" w:rsidRDefault="00691A58" w:rsidP="00691A58">
      <w:pPr>
        <w:pStyle w:val="BulletLMH"/>
      </w:pPr>
      <w:r>
        <w:t>The use of methods (both static and instance) and parameters in solving problems</w:t>
      </w:r>
    </w:p>
    <w:p w14:paraId="57B96757" w14:textId="0A0BE07F" w:rsidR="00D54163" w:rsidRDefault="00D54163" w:rsidP="00691A58">
      <w:pPr>
        <w:pStyle w:val="BulletLMH"/>
      </w:pPr>
      <w:r>
        <w:t>Using GUI elements to perform calculations and output data</w:t>
      </w:r>
    </w:p>
    <w:p w14:paraId="0B3566EE" w14:textId="77777777" w:rsidR="00691A58" w:rsidRDefault="00691A58" w:rsidP="00691A58">
      <w:pPr>
        <w:pStyle w:val="BulletLMH"/>
      </w:pPr>
      <w:r>
        <w:t>Design and implement classes and objects</w:t>
      </w:r>
    </w:p>
    <w:p w14:paraId="1ABA7EF9" w14:textId="77777777" w:rsidR="00691A58" w:rsidRDefault="00691A58" w:rsidP="00691A58">
      <w:pPr>
        <w:pStyle w:val="BulletLMH"/>
      </w:pPr>
      <w:r>
        <w:t>public and private class fields</w:t>
      </w:r>
    </w:p>
    <w:p w14:paraId="7FA5C702" w14:textId="77777777" w:rsidR="00691A58" w:rsidRDefault="00691A58" w:rsidP="00691A58">
      <w:pPr>
        <w:pStyle w:val="BulletLMH"/>
      </w:pPr>
      <w:r>
        <w:t>constructors, public, and private methods</w:t>
      </w:r>
    </w:p>
    <w:p w14:paraId="15D08C8B" w14:textId="77777777" w:rsidR="00691A58" w:rsidRDefault="00691A58" w:rsidP="00691A58">
      <w:pPr>
        <w:pStyle w:val="BulletLMH"/>
      </w:pPr>
      <w:r>
        <w:t>Modular programming</w:t>
      </w:r>
    </w:p>
    <w:p w14:paraId="7CAC6ADD" w14:textId="77777777" w:rsidR="00691A58" w:rsidRDefault="00691A58" w:rsidP="00691A58">
      <w:pPr>
        <w:pStyle w:val="BulletLMH"/>
      </w:pPr>
      <w:r>
        <w:t>Problem solving using classes and objects</w:t>
      </w:r>
    </w:p>
    <w:p w14:paraId="7D8C8D3A" w14:textId="77777777" w:rsidR="00691A58" w:rsidRDefault="00691A58" w:rsidP="00691A58">
      <w:pPr>
        <w:pStyle w:val="BulletLMH"/>
      </w:pPr>
      <w:r>
        <w:t>Derived classes and protected variables and methods: Examples and problem solving</w:t>
      </w:r>
    </w:p>
    <w:p w14:paraId="1412EE79" w14:textId="77777777" w:rsidR="00691A58" w:rsidRDefault="00691A58" w:rsidP="00691A58">
      <w:pPr>
        <w:pStyle w:val="BulletLMH"/>
      </w:pPr>
      <w:r>
        <w:t>Polymorphism and its advantages in software development: Examples and problem solving</w:t>
      </w:r>
    </w:p>
    <w:p w14:paraId="355349EF" w14:textId="77777777" w:rsidR="00691A58" w:rsidRDefault="00691A58" w:rsidP="00691A58">
      <w:pPr>
        <w:pStyle w:val="BulletLMH"/>
      </w:pPr>
      <w:r>
        <w:t>Using object oriented programming to develop applications</w:t>
      </w:r>
    </w:p>
    <w:p w14:paraId="57483595" w14:textId="77777777" w:rsidR="00691A58" w:rsidRDefault="00691A58" w:rsidP="00691A58">
      <w:pPr>
        <w:pStyle w:val="BulletLMH"/>
      </w:pPr>
      <w:r>
        <w:t>Object oriented programming and code reuse</w:t>
      </w:r>
    </w:p>
    <w:p w14:paraId="083C7437" w14:textId="7874DC17" w:rsidR="00691A58" w:rsidRDefault="00A233A8" w:rsidP="00691A58">
      <w:pPr>
        <w:pStyle w:val="BulletLMH"/>
      </w:pPr>
      <w:r>
        <w:t>List</w:t>
      </w:r>
      <w:r w:rsidR="00691A58">
        <w:t xml:space="preserve"> of objects</w:t>
      </w:r>
    </w:p>
    <w:p w14:paraId="2633D617" w14:textId="77777777" w:rsidR="00591764" w:rsidRPr="00591764" w:rsidRDefault="00591764" w:rsidP="00591764">
      <w:pPr>
        <w:pStyle w:val="BulletLMH"/>
        <w:numPr>
          <w:ilvl w:val="0"/>
          <w:numId w:val="0"/>
        </w:numPr>
      </w:pPr>
    </w:p>
    <w:p w14:paraId="238F519B" w14:textId="29E3767A" w:rsidR="00591764" w:rsidRPr="00AC48E1" w:rsidRDefault="00591764" w:rsidP="00591764">
      <w:pPr>
        <w:pStyle w:val="BulletLMH"/>
        <w:numPr>
          <w:ilvl w:val="0"/>
          <w:numId w:val="0"/>
        </w:numPr>
        <w:rPr>
          <w:b/>
          <w:color w:val="7030A0"/>
        </w:rPr>
      </w:pPr>
      <w:r w:rsidRPr="00AC48E1">
        <w:rPr>
          <w:b/>
          <w:color w:val="7030A0"/>
        </w:rPr>
        <w:t xml:space="preserve">Weighting: </w:t>
      </w:r>
      <w:r w:rsidR="00204184" w:rsidRPr="00204184">
        <w:rPr>
          <w:rFonts w:eastAsiaTheme="minorEastAsia"/>
          <w:lang w:eastAsia="zh-CN"/>
        </w:rPr>
        <w:t>20</w:t>
      </w:r>
      <w:r w:rsidRPr="00AC48E1">
        <w:t>%</w:t>
      </w:r>
    </w:p>
    <w:p w14:paraId="78FB3D2F" w14:textId="77777777" w:rsidR="00591764" w:rsidRPr="00591764" w:rsidRDefault="00591764" w:rsidP="00591764">
      <w:pPr>
        <w:pStyle w:val="BulletLMH"/>
        <w:numPr>
          <w:ilvl w:val="0"/>
          <w:numId w:val="0"/>
        </w:numPr>
      </w:pPr>
    </w:p>
    <w:p w14:paraId="59672DFB" w14:textId="4FD1B6C1" w:rsidR="00591764" w:rsidRPr="00AC48E1" w:rsidRDefault="00591764" w:rsidP="00591764">
      <w:pPr>
        <w:rPr>
          <w:rFonts w:ascii="Arial" w:hAnsi="Arial" w:cs="Arial"/>
          <w:b/>
          <w:color w:val="7030A0"/>
          <w:lang w:val="en-US" w:eastAsia="en-US"/>
        </w:rPr>
      </w:pPr>
      <w:r w:rsidRPr="00AC48E1">
        <w:rPr>
          <w:rFonts w:ascii="Arial" w:hAnsi="Arial" w:cs="Arial"/>
          <w:b/>
          <w:color w:val="7030A0"/>
          <w:lang w:val="en-US" w:eastAsia="en-US"/>
        </w:rPr>
        <w:t>Mark allocation on questions: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44"/>
        <w:gridCol w:w="937"/>
        <w:gridCol w:w="937"/>
        <w:gridCol w:w="937"/>
        <w:gridCol w:w="954"/>
      </w:tblGrid>
      <w:tr w:rsidR="00D54163" w:rsidRPr="00591764" w14:paraId="4A55D0FF" w14:textId="77777777" w:rsidTr="00EC6C9D">
        <w:tc>
          <w:tcPr>
            <w:tcW w:w="1271" w:type="dxa"/>
          </w:tcPr>
          <w:p w14:paraId="743D6959" w14:textId="77777777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Question No.</w:t>
            </w:r>
          </w:p>
        </w:tc>
        <w:tc>
          <w:tcPr>
            <w:tcW w:w="844" w:type="dxa"/>
          </w:tcPr>
          <w:p w14:paraId="72FF6102" w14:textId="77777777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1</w:t>
            </w:r>
          </w:p>
        </w:tc>
        <w:tc>
          <w:tcPr>
            <w:tcW w:w="937" w:type="dxa"/>
          </w:tcPr>
          <w:p w14:paraId="4A39764C" w14:textId="77777777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937" w:type="dxa"/>
          </w:tcPr>
          <w:p w14:paraId="197C2318" w14:textId="77777777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3</w:t>
            </w:r>
          </w:p>
        </w:tc>
        <w:tc>
          <w:tcPr>
            <w:tcW w:w="937" w:type="dxa"/>
          </w:tcPr>
          <w:p w14:paraId="4A5B0F42" w14:textId="77777777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4</w:t>
            </w:r>
          </w:p>
        </w:tc>
        <w:tc>
          <w:tcPr>
            <w:tcW w:w="954" w:type="dxa"/>
          </w:tcPr>
          <w:p w14:paraId="7042B63A" w14:textId="77777777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Total</w:t>
            </w:r>
          </w:p>
        </w:tc>
      </w:tr>
      <w:tr w:rsidR="00D54163" w:rsidRPr="00591764" w14:paraId="21A35177" w14:textId="77777777" w:rsidTr="00EC6C9D">
        <w:tc>
          <w:tcPr>
            <w:tcW w:w="1271" w:type="dxa"/>
          </w:tcPr>
          <w:p w14:paraId="593F9F47" w14:textId="77777777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Marks</w:t>
            </w:r>
          </w:p>
        </w:tc>
        <w:tc>
          <w:tcPr>
            <w:tcW w:w="844" w:type="dxa"/>
          </w:tcPr>
          <w:p w14:paraId="78CE3C0F" w14:textId="0EF0E178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25</w:t>
            </w:r>
          </w:p>
        </w:tc>
        <w:tc>
          <w:tcPr>
            <w:tcW w:w="937" w:type="dxa"/>
          </w:tcPr>
          <w:p w14:paraId="1AE3006A" w14:textId="399F267F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25</w:t>
            </w:r>
          </w:p>
        </w:tc>
        <w:tc>
          <w:tcPr>
            <w:tcW w:w="937" w:type="dxa"/>
          </w:tcPr>
          <w:p w14:paraId="1193AAD1" w14:textId="492CD01C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25</w:t>
            </w:r>
          </w:p>
        </w:tc>
        <w:tc>
          <w:tcPr>
            <w:tcW w:w="937" w:type="dxa"/>
          </w:tcPr>
          <w:p w14:paraId="690CD244" w14:textId="34D98D54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25</w:t>
            </w:r>
          </w:p>
        </w:tc>
        <w:tc>
          <w:tcPr>
            <w:tcW w:w="954" w:type="dxa"/>
          </w:tcPr>
          <w:p w14:paraId="3190F8BE" w14:textId="77777777" w:rsidR="00D54163" w:rsidRPr="00591764" w:rsidRDefault="00D54163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100</w:t>
            </w:r>
          </w:p>
        </w:tc>
      </w:tr>
    </w:tbl>
    <w:p w14:paraId="3B5CDAA9" w14:textId="77777777" w:rsidR="00591764" w:rsidRPr="00591764" w:rsidRDefault="00591764" w:rsidP="00591764">
      <w:pPr>
        <w:rPr>
          <w:rFonts w:ascii="Arial" w:hAnsi="Arial" w:cs="Arial"/>
          <w:lang w:val="en-US" w:eastAsia="en-US"/>
        </w:rPr>
      </w:pPr>
    </w:p>
    <w:p w14:paraId="4DDDF54B" w14:textId="77777777" w:rsidR="00AC48E1" w:rsidRDefault="00591764" w:rsidP="00591764">
      <w:pPr>
        <w:pStyle w:val="BulletLMH"/>
        <w:numPr>
          <w:ilvl w:val="0"/>
          <w:numId w:val="0"/>
        </w:numPr>
      </w:pPr>
      <w:r w:rsidRPr="00AC48E1">
        <w:rPr>
          <w:b/>
          <w:color w:val="7030A0"/>
        </w:rPr>
        <w:t>Due date:</w:t>
      </w:r>
      <w:r w:rsidRPr="00AC48E1">
        <w:rPr>
          <w:color w:val="7030A0"/>
        </w:rPr>
        <w:t xml:space="preserve"> </w:t>
      </w:r>
      <w:r w:rsidRPr="00591764">
        <w:t xml:space="preserve">see timetable on </w:t>
      </w:r>
      <w:r>
        <w:t>Moodle</w:t>
      </w:r>
    </w:p>
    <w:p w14:paraId="50FC65B3" w14:textId="77777777" w:rsidR="00AC48E1" w:rsidRDefault="00AC48E1" w:rsidP="00591764">
      <w:pPr>
        <w:pStyle w:val="BulletLMH"/>
        <w:numPr>
          <w:ilvl w:val="0"/>
          <w:numId w:val="0"/>
        </w:numPr>
      </w:pPr>
    </w:p>
    <w:p w14:paraId="3BABAE91" w14:textId="77777777" w:rsidR="00AC48E1" w:rsidRPr="00AC48E1" w:rsidRDefault="00AC48E1" w:rsidP="00AC48E1">
      <w:pPr>
        <w:pStyle w:val="BodyLMH"/>
        <w:rPr>
          <w:b/>
          <w:color w:val="7030A0"/>
        </w:rPr>
      </w:pPr>
      <w:r w:rsidRPr="00AC48E1">
        <w:rPr>
          <w:b/>
          <w:color w:val="7030A0"/>
        </w:rPr>
        <w:t xml:space="preserve">Marking process: </w:t>
      </w:r>
    </w:p>
    <w:p w14:paraId="01DED32B" w14:textId="74CED671" w:rsidR="00AC48E1" w:rsidRDefault="00AC48E1" w:rsidP="00AC48E1">
      <w:pPr>
        <w:pStyle w:val="BodyLMH"/>
      </w:pPr>
      <w:r>
        <w:t>Upload your solutions (as a zip file) to Moodle.</w:t>
      </w:r>
    </w:p>
    <w:p w14:paraId="3E059234" w14:textId="77777777" w:rsidR="00AC48E1" w:rsidRDefault="00AC48E1" w:rsidP="00AC48E1">
      <w:pPr>
        <w:pStyle w:val="BodyLMH"/>
      </w:pPr>
    </w:p>
    <w:p w14:paraId="1C407C12" w14:textId="77777777" w:rsidR="00AC48E1" w:rsidRDefault="00AC48E1">
      <w:pPr>
        <w:rPr>
          <w:rFonts w:ascii="Arial" w:eastAsia="Times New Roman" w:hAnsi="Arial" w:cs="Arial"/>
          <w:b/>
          <w:bCs/>
          <w:lang w:val="en-US" w:eastAsia="en-US"/>
        </w:rPr>
      </w:pPr>
      <w:r>
        <w:rPr>
          <w:b/>
        </w:rPr>
        <w:br w:type="page"/>
      </w:r>
    </w:p>
    <w:p w14:paraId="7DE1B3E0" w14:textId="77777777" w:rsidR="003060FA" w:rsidRDefault="003060FA" w:rsidP="003060FA">
      <w:pPr>
        <w:pStyle w:val="Topic"/>
      </w:pPr>
      <w:r>
        <w:lastRenderedPageBreak/>
        <w:t>Question 1</w:t>
      </w:r>
    </w:p>
    <w:p w14:paraId="56BE986D" w14:textId="77777777" w:rsidR="003060FA" w:rsidRDefault="003060FA" w:rsidP="003060FA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60FA" w:rsidRPr="00AC48E1" w14:paraId="0601A92C" w14:textId="77777777" w:rsidTr="00236E58">
        <w:tc>
          <w:tcPr>
            <w:tcW w:w="9016" w:type="dxa"/>
            <w:shd w:val="clear" w:color="auto" w:fill="92CDDC" w:themeFill="accent5" w:themeFillTint="99"/>
          </w:tcPr>
          <w:p w14:paraId="68EA77C5" w14:textId="75D31FA1" w:rsidR="003060FA" w:rsidRPr="00AC48E1" w:rsidRDefault="003060FA" w:rsidP="00236E5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GUI</w:t>
            </w:r>
          </w:p>
        </w:tc>
      </w:tr>
      <w:tr w:rsidR="003060FA" w:rsidRPr="00AC48E1" w14:paraId="2B9DC3DB" w14:textId="77777777" w:rsidTr="00236E58">
        <w:tc>
          <w:tcPr>
            <w:tcW w:w="9016" w:type="dxa"/>
          </w:tcPr>
          <w:p w14:paraId="08C39FFB" w14:textId="77777777" w:rsidR="003060FA" w:rsidRPr="00AC48E1" w:rsidRDefault="003060FA" w:rsidP="00236E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>Learning outcomes: 1&amp;3</w:t>
            </w:r>
          </w:p>
          <w:p w14:paraId="53DD0CFD" w14:textId="2CB1B134" w:rsidR="003060FA" w:rsidRPr="00AC48E1" w:rsidRDefault="003060FA" w:rsidP="00236E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 xml:space="preserve">Relevant topics: </w:t>
            </w:r>
            <w:r w:rsidRPr="00691A58">
              <w:rPr>
                <w:rFonts w:ascii="Arial" w:hAnsi="Arial" w:cs="Arial"/>
              </w:rPr>
              <w:t xml:space="preserve">input, output, </w:t>
            </w:r>
            <w:r w:rsidR="00D54163">
              <w:rPr>
                <w:rFonts w:ascii="Arial" w:hAnsi="Arial" w:cs="Arial"/>
              </w:rPr>
              <w:t>selection</w:t>
            </w:r>
            <w:r w:rsidRPr="00691A58">
              <w:rPr>
                <w:rFonts w:ascii="Arial" w:hAnsi="Arial" w:cs="Arial"/>
              </w:rPr>
              <w:t xml:space="preserve">, </w:t>
            </w:r>
            <w:r w:rsidR="00D54163">
              <w:rPr>
                <w:rFonts w:ascii="Arial" w:hAnsi="Arial" w:cs="Arial"/>
              </w:rPr>
              <w:t>functions</w:t>
            </w:r>
            <w:r w:rsidRPr="00691A58">
              <w:rPr>
                <w:rFonts w:ascii="Arial" w:hAnsi="Arial" w:cs="Arial"/>
              </w:rPr>
              <w:t xml:space="preserve">, </w:t>
            </w:r>
            <w:r w:rsidR="00D54163">
              <w:rPr>
                <w:rFonts w:ascii="Arial" w:hAnsi="Arial" w:cs="Arial"/>
              </w:rPr>
              <w:t>GUI, global variables</w:t>
            </w:r>
          </w:p>
          <w:p w14:paraId="62483793" w14:textId="77777777" w:rsidR="003060FA" w:rsidRPr="00AC48E1" w:rsidRDefault="003060FA" w:rsidP="00236E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 xml:space="preserve">Suggested time to complete: Week </w:t>
            </w:r>
            <w:r>
              <w:rPr>
                <w:rFonts w:ascii="Arial" w:hAnsi="Arial" w:cs="Arial"/>
              </w:rPr>
              <w:t>10</w:t>
            </w:r>
          </w:p>
          <w:p w14:paraId="0788F14D" w14:textId="218B648A" w:rsidR="003060FA" w:rsidRPr="00AC48E1" w:rsidRDefault="003060FA" w:rsidP="00236E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="00D54163">
              <w:rPr>
                <w:rFonts w:ascii="Arial" w:hAnsi="Arial" w:cs="Arial"/>
                <w:i/>
              </w:rPr>
              <w:t>GUI</w:t>
            </w:r>
            <w:r>
              <w:rPr>
                <w:rFonts w:ascii="Arial" w:hAnsi="Arial" w:cs="Arial"/>
                <w:i/>
              </w:rPr>
              <w:t xml:space="preserve"> </w:t>
            </w:r>
          </w:p>
        </w:tc>
      </w:tr>
    </w:tbl>
    <w:p w14:paraId="009A3313" w14:textId="77777777" w:rsidR="003060FA" w:rsidRDefault="003060FA" w:rsidP="00AC48E1">
      <w:pPr>
        <w:pStyle w:val="Topic"/>
      </w:pPr>
    </w:p>
    <w:p w14:paraId="55FD9B21" w14:textId="302D6A4A" w:rsidR="00D54163" w:rsidRDefault="00D54163" w:rsidP="00D54163">
      <w:pPr>
        <w:pStyle w:val="BodyLMH"/>
      </w:pPr>
      <w:r>
        <w:t>Make this form to convert temperatures between Celsius and Fahrenheit:</w:t>
      </w:r>
    </w:p>
    <w:p w14:paraId="7D351DD2" w14:textId="57C0ED45" w:rsidR="00D54163" w:rsidRDefault="00D54163" w:rsidP="001624B9">
      <w:pPr>
        <w:pStyle w:val="BodyLMH"/>
        <w:jc w:val="center"/>
      </w:pPr>
    </w:p>
    <w:p w14:paraId="7FBAC43C" w14:textId="0608D285" w:rsidR="001624B9" w:rsidRDefault="001624B9" w:rsidP="001624B9">
      <w:pPr>
        <w:pStyle w:val="BodyLMH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7A4095B" wp14:editId="1B654897">
                <wp:extent cx="4959350" cy="15494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350" cy="1549400"/>
                          <a:chOff x="0" y="0"/>
                          <a:chExt cx="4959350" cy="15494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2051050" cy="131508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018" name="Group 4018"/>
                        <wpg:cNvGrpSpPr/>
                        <wpg:grpSpPr>
                          <a:xfrm>
                            <a:off x="0" y="69850"/>
                            <a:ext cx="4959350" cy="1479550"/>
                            <a:chOff x="0" y="0"/>
                            <a:chExt cx="4959350" cy="1479550"/>
                          </a:xfrm>
                        </wpg:grpSpPr>
                        <wps:wsp>
                          <wps:cNvPr id="12665" name="Straight Arrow Connector 12665"/>
                          <wps:cNvCnPr/>
                          <wps:spPr>
                            <a:xfrm flipH="1">
                              <a:off x="2552700" y="177800"/>
                              <a:ext cx="1466850" cy="196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66" name="Straight Arrow Connector 12666"/>
                          <wps:cNvCnPr/>
                          <wps:spPr>
                            <a:xfrm flipH="1" flipV="1">
                              <a:off x="2387600" y="603250"/>
                              <a:ext cx="133350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67" name="Straight Arrow Connector 12667"/>
                          <wps:cNvCnPr/>
                          <wps:spPr>
                            <a:xfrm flipH="1" flipV="1">
                              <a:off x="2501900" y="933450"/>
                              <a:ext cx="1092200" cy="29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68" name="Straight Arrow Connector 12668"/>
                          <wps:cNvCnPr/>
                          <wps:spPr>
                            <a:xfrm>
                              <a:off x="660400" y="711200"/>
                              <a:ext cx="65405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69" name="Text Box 12669"/>
                          <wps:cNvSpPr txBox="1"/>
                          <wps:spPr>
                            <a:xfrm>
                              <a:off x="4000500" y="0"/>
                              <a:ext cx="958850" cy="40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51E294" w14:textId="77777777" w:rsidR="00D54163" w:rsidRPr="008C69C9" w:rsidRDefault="00D54163" w:rsidP="00D54163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70" name="Text Box 12670"/>
                          <wps:cNvSpPr txBox="1"/>
                          <wps:spPr>
                            <a:xfrm>
                              <a:off x="3721100" y="609600"/>
                              <a:ext cx="958850" cy="40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6E03DB" w14:textId="77777777" w:rsidR="00D54163" w:rsidRPr="008C69C9" w:rsidRDefault="00D54163" w:rsidP="00D54163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71" name="Text Box 12671"/>
                          <wps:cNvSpPr txBox="1"/>
                          <wps:spPr>
                            <a:xfrm>
                              <a:off x="3600450" y="1073150"/>
                              <a:ext cx="958850" cy="40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96DC52" w14:textId="77777777" w:rsidR="00D54163" w:rsidRPr="008C69C9" w:rsidRDefault="00D54163" w:rsidP="00D54163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" name="Text Box 1032"/>
                          <wps:cNvSpPr txBox="1"/>
                          <wps:spPr>
                            <a:xfrm>
                              <a:off x="0" y="488950"/>
                              <a:ext cx="958850" cy="40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8F27FA" w14:textId="77777777" w:rsidR="00D54163" w:rsidRPr="008C69C9" w:rsidRDefault="00D54163" w:rsidP="00D54163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A4095B" id="Group 5" o:spid="_x0000_s1026" style="width:390.5pt;height:122pt;mso-position-horizontal-relative:char;mso-position-vertical-relative:line" coordsize="49593,15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144;width:20510;height:1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">
                  <v:imagedata r:id="rId16" o:title=""/>
                </v:shape>
                <v:group id="Group 4018" o:spid="_x0000_s1028" style="position:absolute;top:698;width:49593;height:14796" coordsize="49593,1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665" o:spid="_x0000_s1029" type="#_x0000_t32" style="position:absolute;left:25527;top:1778;width:14668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" strokecolor="#4579b8 [3044]">
                    <v:stroke endarrow="block"/>
                  </v:shape>
                  <v:shape id="Straight Arrow Connector 12666" o:spid="_x0000_s1030" type="#_x0000_t32" style="position:absolute;left:23876;top:6032;width:13335;height:1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" strokecolor="#4579b8 [3044]">
                    <v:stroke endarrow="block"/>
                  </v:shape>
                  <v:shape id="Straight Arrow Connector 12667" o:spid="_x0000_s1031" type="#_x0000_t32" style="position:absolute;left:25019;top:9334;width:10922;height:29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" strokecolor="#4579b8 [3044]">
                    <v:stroke endarrow="block"/>
                  </v:shape>
                  <v:shape id="Straight Arrow Connector 12668" o:spid="_x0000_s1032" type="#_x0000_t32" style="position:absolute;left:6604;top:7112;width:6540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" strokecolor="#4579b8 [3044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669" o:spid="_x0000_s1033" type="#_x0000_t202" style="position:absolute;left:40005;width:9588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" filled="f" stroked="f" strokeweight=".5pt">
                    <v:textbox>
                      <w:txbxContent>
                        <w:p w14:paraId="1A51E294" w14:textId="77777777" w:rsidR="00D54163" w:rsidRPr="008C69C9" w:rsidRDefault="00D54163" w:rsidP="00D54163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Entry</w:t>
                          </w:r>
                        </w:p>
                      </w:txbxContent>
                    </v:textbox>
                  </v:shape>
                  <v:shape id="Text Box 12670" o:spid="_x0000_s1034" type="#_x0000_t202" style="position:absolute;left:37211;top:6096;width:9588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" filled="f" stroked="f" strokeweight=".5pt">
                    <v:textbox>
                      <w:txbxContent>
                        <w:p w14:paraId="526E03DB" w14:textId="77777777" w:rsidR="00D54163" w:rsidRPr="008C69C9" w:rsidRDefault="00D54163" w:rsidP="00D54163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Label</w:t>
                          </w:r>
                        </w:p>
                      </w:txbxContent>
                    </v:textbox>
                  </v:shape>
                  <v:shape id="Text Box 12671" o:spid="_x0000_s1035" type="#_x0000_t202" style="position:absolute;left:36004;top:10731;width:958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" filled="f" stroked="f" strokeweight=".5pt">
                    <v:textbox>
                      <w:txbxContent>
                        <w:p w14:paraId="6196DC52" w14:textId="77777777" w:rsidR="00D54163" w:rsidRPr="008C69C9" w:rsidRDefault="00D54163" w:rsidP="00D54163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Button</w:t>
                          </w:r>
                        </w:p>
                      </w:txbxContent>
                    </v:textbox>
                  </v:shape>
                  <v:shape id="Text Box 1032" o:spid="_x0000_s1036" type="#_x0000_t202" style="position:absolute;top:4889;width:9588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" filled="f" stroked="f" strokeweight=".5pt">
                    <v:textbox>
                      <w:txbxContent>
                        <w:p w14:paraId="738F27FA" w14:textId="77777777" w:rsidR="00D54163" w:rsidRPr="008C69C9" w:rsidRDefault="00D54163" w:rsidP="00D54163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Button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B80F6CF" w14:textId="77777777" w:rsidR="001624B9" w:rsidRDefault="001624B9" w:rsidP="001624B9">
      <w:pPr>
        <w:pStyle w:val="BodyLMH"/>
        <w:jc w:val="center"/>
      </w:pPr>
    </w:p>
    <w:p w14:paraId="1BC016A6" w14:textId="6D7BB9DE" w:rsidR="001624B9" w:rsidRDefault="001624B9" w:rsidP="001624B9">
      <w:pPr>
        <w:pStyle w:val="BodyLMH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B6E7F0" wp14:editId="02E6F4D7">
                <wp:extent cx="4959350" cy="1536700"/>
                <wp:effectExtent l="0" t="0" r="0" b="635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350" cy="1536700"/>
                          <a:chOff x="0" y="0"/>
                          <a:chExt cx="4959350" cy="15367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0"/>
                            <a:ext cx="2038350" cy="1306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" name="Group 13"/>
                        <wpg:cNvGrpSpPr/>
                        <wpg:grpSpPr>
                          <a:xfrm>
                            <a:off x="0" y="57150"/>
                            <a:ext cx="4959350" cy="1479550"/>
                            <a:chOff x="0" y="0"/>
                            <a:chExt cx="4959350" cy="1479550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2552700" y="177800"/>
                              <a:ext cx="1466850" cy="196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 flipH="1" flipV="1">
                              <a:off x="2451100" y="615950"/>
                              <a:ext cx="1270000" cy="177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 flipV="1">
                              <a:off x="2501900" y="933450"/>
                              <a:ext cx="1092200" cy="29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660400" y="711200"/>
                              <a:ext cx="654050" cy="209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4000500" y="0"/>
                              <a:ext cx="958850" cy="40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31A57D" w14:textId="77777777" w:rsidR="001624B9" w:rsidRPr="008C69C9" w:rsidRDefault="001624B9" w:rsidP="001624B9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721100" y="609600"/>
                              <a:ext cx="958850" cy="40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A67552" w14:textId="77777777" w:rsidR="001624B9" w:rsidRPr="008C69C9" w:rsidRDefault="001624B9" w:rsidP="001624B9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3600450" y="1073150"/>
                              <a:ext cx="958850" cy="40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47B9D5" w14:textId="77777777" w:rsidR="001624B9" w:rsidRPr="008C69C9" w:rsidRDefault="001624B9" w:rsidP="001624B9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488950"/>
                              <a:ext cx="958850" cy="406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4D87B4" w14:textId="77777777" w:rsidR="001624B9" w:rsidRPr="008C69C9" w:rsidRDefault="001624B9" w:rsidP="001624B9">
                                <w:pPr>
                                  <w:rPr>
                                    <w:color w:val="E36C0A" w:themeColor="accent6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sz w:val="28"/>
                                  </w:rPr>
                                  <w:t>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B6E7F0" id="Group 23" o:spid="_x0000_s1037" style="width:390.5pt;height:121pt;mso-position-horizontal-relative:char;mso-position-vertical-relative:line" coordsize="49593,15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">
                <v:shape id="Picture 1" o:spid="_x0000_s1038" type="#_x0000_t75" style="position:absolute;left:9207;width:20384;height:13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">
                  <v:imagedata r:id="rId18" o:title=""/>
                </v:shape>
                <v:group id="Group 13" o:spid="_x0000_s1039" style="position:absolute;top:571;width:49593;height:14796" coordsize="49593,1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Straight Arrow Connector 15" o:spid="_x0000_s1040" type="#_x0000_t32" style="position:absolute;left:25527;top:1778;width:14668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  <v:stroke endarrow="block"/>
                  </v:shape>
                  <v:shape id="Straight Arrow Connector 16" o:spid="_x0000_s1041" type="#_x0000_t32" style="position:absolute;left:24511;top:6159;width:12700;height:17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" strokecolor="#4579b8 [3044]">
                    <v:stroke endarrow="block"/>
                  </v:shape>
                  <v:shape id="Straight Arrow Connector 17" o:spid="_x0000_s1042" type="#_x0000_t32" style="position:absolute;left:25019;top:9334;width:10922;height:29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" strokecolor="#4579b8 [3044]">
                    <v:stroke endarrow="block"/>
                  </v:shape>
                  <v:shape id="Straight Arrow Connector 18" o:spid="_x0000_s1043" type="#_x0000_t32" style="position:absolute;left:6604;top:7112;width:6540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  <v:stroke endarrow="block"/>
                  </v:shape>
                  <v:shape id="Text Box 19" o:spid="_x0000_s1044" type="#_x0000_t202" style="position:absolute;left:40005;width:9588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3331A57D" w14:textId="77777777" w:rsidR="001624B9" w:rsidRPr="008C69C9" w:rsidRDefault="001624B9" w:rsidP="001624B9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Entry</w:t>
                          </w:r>
                        </w:p>
                      </w:txbxContent>
                    </v:textbox>
                  </v:shape>
                  <v:shape id="Text Box 20" o:spid="_x0000_s1045" type="#_x0000_t202" style="position:absolute;left:37211;top:6096;width:9588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2A67552" w14:textId="77777777" w:rsidR="001624B9" w:rsidRPr="008C69C9" w:rsidRDefault="001624B9" w:rsidP="001624B9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Label</w:t>
                          </w:r>
                        </w:p>
                      </w:txbxContent>
                    </v:textbox>
                  </v:shape>
                  <v:shape id="Text Box 21" o:spid="_x0000_s1046" type="#_x0000_t202" style="position:absolute;left:36004;top:10731;width:958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7B47B9D5" w14:textId="77777777" w:rsidR="001624B9" w:rsidRPr="008C69C9" w:rsidRDefault="001624B9" w:rsidP="001624B9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Button</w:t>
                          </w:r>
                        </w:p>
                      </w:txbxContent>
                    </v:textbox>
                  </v:shape>
                  <v:shape id="Text Box 22" o:spid="_x0000_s1047" type="#_x0000_t202" style="position:absolute;top:4889;width:9588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684D87B4" w14:textId="77777777" w:rsidR="001624B9" w:rsidRPr="008C69C9" w:rsidRDefault="001624B9" w:rsidP="001624B9">
                          <w:pPr>
                            <w:rPr>
                              <w:color w:val="E36C0A" w:themeColor="accent6" w:themeShade="BF"/>
                              <w:sz w:val="28"/>
                            </w:rPr>
                          </w:pPr>
                          <w:r>
                            <w:rPr>
                              <w:color w:val="E36C0A" w:themeColor="accent6" w:themeShade="BF"/>
                              <w:sz w:val="28"/>
                            </w:rPr>
                            <w:t>Button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C81AD1B" w14:textId="77777777" w:rsidR="00D54163" w:rsidRPr="00B338CE" w:rsidRDefault="00D54163" w:rsidP="00D54163">
      <w:pPr>
        <w:pStyle w:val="BodyLMH"/>
        <w:rPr>
          <w:i/>
        </w:rPr>
      </w:pPr>
      <w:r>
        <w:t xml:space="preserve">The user types in a temperature and clicks the </w:t>
      </w:r>
      <w:r>
        <w:rPr>
          <w:i/>
        </w:rPr>
        <w:t xml:space="preserve">Celsius </w:t>
      </w:r>
      <w:r>
        <w:t xml:space="preserve">button to change </w:t>
      </w:r>
      <w:r w:rsidRPr="001F5DB5">
        <w:rPr>
          <w:lang w:val="en-NZ"/>
        </w:rPr>
        <w:t>the</w:t>
      </w:r>
      <w:r>
        <w:t xml:space="preserve"> temperature to </w:t>
      </w:r>
      <w:r w:rsidRPr="00B338CE">
        <w:rPr>
          <w:i/>
        </w:rPr>
        <w:t>degrees</w:t>
      </w:r>
      <w:r>
        <w:t xml:space="preserve"> </w:t>
      </w:r>
      <w:r>
        <w:rPr>
          <w:i/>
        </w:rPr>
        <w:t>Celsius,</w:t>
      </w:r>
      <w:r>
        <w:t xml:space="preserve"> or clicks the </w:t>
      </w:r>
      <w:r>
        <w:rPr>
          <w:i/>
        </w:rPr>
        <w:t>Fahrenheit</w:t>
      </w:r>
      <w:r>
        <w:t xml:space="preserve"> button to change the temperature to </w:t>
      </w:r>
      <w:r>
        <w:rPr>
          <w:i/>
        </w:rPr>
        <w:t>degrees Fahrenheit.</w:t>
      </w:r>
    </w:p>
    <w:p w14:paraId="55DAA9AB" w14:textId="77777777" w:rsidR="00D54163" w:rsidRPr="00D54163" w:rsidRDefault="00D54163" w:rsidP="00D54163">
      <w:pPr>
        <w:pStyle w:val="Exercise"/>
        <w:rPr>
          <w:sz w:val="10"/>
          <w:lang w:val="en-US"/>
        </w:rPr>
      </w:pPr>
    </w:p>
    <w:p w14:paraId="40ABDC30" w14:textId="77777777" w:rsidR="00D54163" w:rsidRDefault="00D54163" w:rsidP="00D54163">
      <w:pPr>
        <w:pStyle w:val="Bull"/>
        <w:numPr>
          <w:ilvl w:val="0"/>
          <w:numId w:val="4"/>
        </w:numPr>
      </w:pPr>
      <w:r>
        <w:t xml:space="preserve">Import </w:t>
      </w:r>
      <w:proofErr w:type="spellStart"/>
      <w:r w:rsidRPr="001F5DB5">
        <w:rPr>
          <w:i/>
        </w:rPr>
        <w:t>tkinter</w:t>
      </w:r>
      <w:proofErr w:type="spellEnd"/>
    </w:p>
    <w:p w14:paraId="1C2AF9D4" w14:textId="1697CA5E" w:rsidR="00D54163" w:rsidRDefault="00D54163" w:rsidP="00D54163">
      <w:pPr>
        <w:pStyle w:val="Bull"/>
        <w:numPr>
          <w:ilvl w:val="0"/>
          <w:numId w:val="4"/>
        </w:numPr>
      </w:pPr>
      <w:r>
        <w:t xml:space="preserve">Make the </w:t>
      </w:r>
      <w:r>
        <w:rPr>
          <w:i/>
        </w:rPr>
        <w:t>root</w:t>
      </w:r>
      <w:r>
        <w:t xml:space="preserve"> window object</w:t>
      </w:r>
    </w:p>
    <w:p w14:paraId="583B355D" w14:textId="5B9153A9" w:rsidR="001624B9" w:rsidRDefault="001624B9" w:rsidP="00D54163">
      <w:pPr>
        <w:pStyle w:val="Bull"/>
        <w:numPr>
          <w:ilvl w:val="0"/>
          <w:numId w:val="4"/>
        </w:numPr>
      </w:pPr>
      <w:r>
        <w:t xml:space="preserve">Make a </w:t>
      </w:r>
      <w:r w:rsidRPr="001624B9">
        <w:rPr>
          <w:b/>
        </w:rPr>
        <w:t xml:space="preserve">Top Frame </w:t>
      </w:r>
      <w:r>
        <w:t xml:space="preserve">and a </w:t>
      </w:r>
      <w:r w:rsidRPr="001624B9">
        <w:rPr>
          <w:b/>
        </w:rPr>
        <w:t>Bottom frame</w:t>
      </w:r>
      <w:r>
        <w:t>.</w:t>
      </w:r>
      <w:bookmarkStart w:id="0" w:name="_GoBack"/>
      <w:bookmarkEnd w:id="0"/>
    </w:p>
    <w:p w14:paraId="37BEEC12" w14:textId="77777777" w:rsidR="00D54163" w:rsidRDefault="00D54163" w:rsidP="00D54163">
      <w:pPr>
        <w:pStyle w:val="Bull"/>
        <w:numPr>
          <w:ilvl w:val="0"/>
          <w:numId w:val="4"/>
        </w:numPr>
      </w:pPr>
      <w:r>
        <w:t xml:space="preserve">Make an </w:t>
      </w:r>
      <w:r w:rsidRPr="00A03778">
        <w:rPr>
          <w:b/>
        </w:rPr>
        <w:t>Entry</w:t>
      </w:r>
      <w:r>
        <w:t xml:space="preserve"> text box </w:t>
      </w:r>
    </w:p>
    <w:p w14:paraId="32732EE7" w14:textId="714368E9" w:rsidR="00D54163" w:rsidRDefault="00D54163" w:rsidP="00D54163">
      <w:pPr>
        <w:pStyle w:val="Bull"/>
        <w:numPr>
          <w:ilvl w:val="0"/>
          <w:numId w:val="4"/>
        </w:numPr>
      </w:pPr>
      <w:r>
        <w:t xml:space="preserve">Make a </w:t>
      </w:r>
      <w:r>
        <w:rPr>
          <w:b/>
        </w:rPr>
        <w:t>Label</w:t>
      </w:r>
      <w:r>
        <w:t xml:space="preserve"> that says "" </w:t>
      </w:r>
    </w:p>
    <w:p w14:paraId="421CAFC6" w14:textId="4192ACE0" w:rsidR="001624B9" w:rsidRDefault="001624B9" w:rsidP="00D54163">
      <w:pPr>
        <w:pStyle w:val="Bull"/>
        <w:numPr>
          <w:ilvl w:val="0"/>
          <w:numId w:val="4"/>
        </w:numPr>
      </w:pPr>
      <w:r>
        <w:t xml:space="preserve">Put the </w:t>
      </w:r>
      <w:r w:rsidRPr="001624B9">
        <w:rPr>
          <w:b/>
        </w:rPr>
        <w:t>Entry</w:t>
      </w:r>
      <w:r>
        <w:t xml:space="preserve"> and </w:t>
      </w:r>
      <w:r w:rsidRPr="001624B9">
        <w:rPr>
          <w:b/>
        </w:rPr>
        <w:t>Label</w:t>
      </w:r>
      <w:r>
        <w:t xml:space="preserve"> in the </w:t>
      </w:r>
      <w:r w:rsidRPr="001624B9">
        <w:rPr>
          <w:b/>
        </w:rPr>
        <w:t>Top Frame</w:t>
      </w:r>
      <w:r>
        <w:t>.</w:t>
      </w:r>
    </w:p>
    <w:p w14:paraId="07DB2EE2" w14:textId="7E5F3BAC" w:rsidR="00D54163" w:rsidRDefault="00D54163" w:rsidP="00D54163">
      <w:pPr>
        <w:pStyle w:val="Bull"/>
        <w:numPr>
          <w:ilvl w:val="0"/>
          <w:numId w:val="4"/>
        </w:numPr>
      </w:pPr>
      <w:r>
        <w:t xml:space="preserve">Make a </w:t>
      </w:r>
      <w:r>
        <w:rPr>
          <w:b/>
        </w:rPr>
        <w:t>Function</w:t>
      </w:r>
      <w:r>
        <w:t xml:space="preserve"> called </w:t>
      </w:r>
      <w:proofErr w:type="spellStart"/>
      <w:r>
        <w:rPr>
          <w:i/>
          <w:color w:val="E36C0A" w:themeColor="accent6" w:themeShade="BF"/>
        </w:rPr>
        <w:t>calculate_</w:t>
      </w:r>
      <w:proofErr w:type="gramStart"/>
      <w:r>
        <w:rPr>
          <w:i/>
          <w:color w:val="E36C0A" w:themeColor="accent6" w:themeShade="BF"/>
        </w:rPr>
        <w:t>celsius</w:t>
      </w:r>
      <w:proofErr w:type="spellEnd"/>
      <w:r>
        <w:rPr>
          <w:i/>
          <w:color w:val="E36C0A" w:themeColor="accent6" w:themeShade="BF"/>
        </w:rPr>
        <w:t>(</w:t>
      </w:r>
      <w:proofErr w:type="gramEnd"/>
      <w:r>
        <w:rPr>
          <w:i/>
          <w:color w:val="E36C0A" w:themeColor="accent6" w:themeShade="BF"/>
        </w:rPr>
        <w:t>)</w:t>
      </w:r>
    </w:p>
    <w:p w14:paraId="7EA25B34" w14:textId="77777777" w:rsidR="00D54163" w:rsidRDefault="00D54163" w:rsidP="00D54163">
      <w:pPr>
        <w:pStyle w:val="Bull"/>
        <w:numPr>
          <w:ilvl w:val="1"/>
          <w:numId w:val="4"/>
        </w:numPr>
      </w:pPr>
      <w:r>
        <w:t xml:space="preserve">Get the text inside the </w:t>
      </w:r>
      <w:r w:rsidRPr="00A03778">
        <w:rPr>
          <w:b/>
        </w:rPr>
        <w:t>Entry</w:t>
      </w:r>
      <w:r>
        <w:t>, make it a float and put it in a variable</w:t>
      </w:r>
    </w:p>
    <w:p w14:paraId="3591E88E" w14:textId="77777777" w:rsidR="00D54163" w:rsidRPr="001F5DB5" w:rsidRDefault="00D54163" w:rsidP="00D54163">
      <w:pPr>
        <w:pStyle w:val="Bull"/>
        <w:numPr>
          <w:ilvl w:val="1"/>
          <w:numId w:val="4"/>
        </w:numPr>
      </w:pPr>
      <w:r>
        <w:t xml:space="preserve">Calculate the temperature in </w:t>
      </w:r>
      <w:r w:rsidRPr="001F5DB5">
        <w:rPr>
          <w:i/>
        </w:rPr>
        <w:t>degrees Fahrenheit</w:t>
      </w:r>
    </w:p>
    <w:p w14:paraId="3993636E" w14:textId="77777777" w:rsidR="00D54163" w:rsidRDefault="00D54163" w:rsidP="00D54163">
      <w:pPr>
        <w:pStyle w:val="Bull"/>
        <w:numPr>
          <w:ilvl w:val="1"/>
          <w:numId w:val="4"/>
        </w:numPr>
      </w:pPr>
      <w:r>
        <w:t>Put the new temperature in the label using this code:</w:t>
      </w:r>
    </w:p>
    <w:p w14:paraId="665A569D" w14:textId="77777777" w:rsidR="00D54163" w:rsidRPr="001F5DB5" w:rsidRDefault="00D54163" w:rsidP="00D54163">
      <w:pPr>
        <w:pStyle w:val="Bull"/>
        <w:numPr>
          <w:ilvl w:val="0"/>
          <w:numId w:val="0"/>
        </w:numPr>
        <w:ind w:left="1440" w:firstLine="720"/>
        <w:rPr>
          <w:rFonts w:ascii="Courier New" w:hAnsi="Courier New" w:cs="Courier New"/>
        </w:rPr>
      </w:pPr>
      <w:proofErr w:type="spellStart"/>
      <w:r w:rsidRPr="001F5DB5">
        <w:rPr>
          <w:rFonts w:ascii="Courier New" w:hAnsi="Courier New" w:cs="Courier New"/>
          <w:color w:val="000000"/>
        </w:rPr>
        <w:t>myLabel.config</w:t>
      </w:r>
      <w:proofErr w:type="spellEnd"/>
      <w:r w:rsidRPr="001F5DB5">
        <w:rPr>
          <w:rFonts w:ascii="Courier New" w:hAnsi="Courier New" w:cs="Courier New"/>
          <w:color w:val="000000"/>
        </w:rPr>
        <w:t>(</w:t>
      </w:r>
      <w:r w:rsidRPr="001F5DB5">
        <w:rPr>
          <w:rFonts w:ascii="Courier New" w:hAnsi="Courier New" w:cs="Courier New"/>
          <w:color w:val="660099"/>
        </w:rPr>
        <w:t>text</w:t>
      </w:r>
      <w:r w:rsidRPr="001F5DB5">
        <w:rPr>
          <w:rFonts w:ascii="Courier New" w:hAnsi="Courier New" w:cs="Courier New"/>
          <w:color w:val="000000"/>
        </w:rPr>
        <w:t>=</w:t>
      </w:r>
      <w:r w:rsidRPr="001F5DB5">
        <w:rPr>
          <w:rFonts w:ascii="Courier New" w:hAnsi="Courier New" w:cs="Courier New"/>
          <w:color w:val="000080"/>
        </w:rPr>
        <w:t>str</w:t>
      </w:r>
      <w:r w:rsidRPr="001F5DB5"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new_temp</w:t>
      </w:r>
      <w:proofErr w:type="spellEnd"/>
      <w:r w:rsidRPr="001F5DB5">
        <w:rPr>
          <w:rFonts w:ascii="Courier New" w:hAnsi="Courier New" w:cs="Courier New"/>
          <w:color w:val="000000"/>
        </w:rPr>
        <w:t>))</w:t>
      </w:r>
    </w:p>
    <w:p w14:paraId="32B9B534" w14:textId="3F0116DD" w:rsidR="00D54163" w:rsidRPr="001F5DB5" w:rsidRDefault="00D54163" w:rsidP="00D54163">
      <w:pPr>
        <w:pStyle w:val="Bull"/>
        <w:numPr>
          <w:ilvl w:val="0"/>
          <w:numId w:val="4"/>
        </w:numPr>
      </w:pPr>
      <w:r>
        <w:t xml:space="preserve">Make a </w:t>
      </w:r>
      <w:r>
        <w:rPr>
          <w:b/>
        </w:rPr>
        <w:t>Function</w:t>
      </w:r>
      <w:r>
        <w:t xml:space="preserve"> called </w:t>
      </w:r>
      <w:proofErr w:type="spellStart"/>
      <w:r>
        <w:rPr>
          <w:i/>
          <w:color w:val="E36C0A" w:themeColor="accent6" w:themeShade="BF"/>
        </w:rPr>
        <w:t>calculate_</w:t>
      </w:r>
      <w:proofErr w:type="gramStart"/>
      <w:r>
        <w:rPr>
          <w:i/>
          <w:color w:val="E36C0A" w:themeColor="accent6" w:themeShade="BF"/>
        </w:rPr>
        <w:t>fahrenheit</w:t>
      </w:r>
      <w:proofErr w:type="spellEnd"/>
      <w:r>
        <w:rPr>
          <w:i/>
          <w:color w:val="E36C0A" w:themeColor="accent6" w:themeShade="BF"/>
        </w:rPr>
        <w:t>(</w:t>
      </w:r>
      <w:proofErr w:type="gramEnd"/>
      <w:r>
        <w:rPr>
          <w:i/>
          <w:color w:val="E36C0A" w:themeColor="accent6" w:themeShade="BF"/>
        </w:rPr>
        <w:t>)</w:t>
      </w:r>
    </w:p>
    <w:p w14:paraId="19696283" w14:textId="77777777" w:rsidR="00D54163" w:rsidRDefault="00D54163" w:rsidP="00D54163">
      <w:pPr>
        <w:pStyle w:val="Bull"/>
        <w:numPr>
          <w:ilvl w:val="1"/>
          <w:numId w:val="4"/>
        </w:numPr>
      </w:pPr>
      <w:r>
        <w:t xml:space="preserve">Get the text inside the </w:t>
      </w:r>
      <w:r w:rsidRPr="00A03778">
        <w:rPr>
          <w:b/>
        </w:rPr>
        <w:t>Entry</w:t>
      </w:r>
      <w:r>
        <w:t>, make it a float and put it in a variable</w:t>
      </w:r>
    </w:p>
    <w:p w14:paraId="7AF4EE2A" w14:textId="77777777" w:rsidR="00D54163" w:rsidRPr="001F5DB5" w:rsidRDefault="00D54163" w:rsidP="00D54163">
      <w:pPr>
        <w:pStyle w:val="Bull"/>
        <w:numPr>
          <w:ilvl w:val="1"/>
          <w:numId w:val="4"/>
        </w:numPr>
      </w:pPr>
      <w:r>
        <w:t xml:space="preserve">Calculate the temperature in </w:t>
      </w:r>
      <w:r w:rsidRPr="001F5DB5">
        <w:rPr>
          <w:i/>
        </w:rPr>
        <w:t xml:space="preserve">degrees </w:t>
      </w:r>
      <w:r>
        <w:rPr>
          <w:i/>
        </w:rPr>
        <w:t>Celsius</w:t>
      </w:r>
    </w:p>
    <w:p w14:paraId="2161B267" w14:textId="77777777" w:rsidR="00D54163" w:rsidRDefault="00D54163" w:rsidP="00D54163">
      <w:pPr>
        <w:pStyle w:val="Bull"/>
        <w:numPr>
          <w:ilvl w:val="1"/>
          <w:numId w:val="4"/>
        </w:numPr>
      </w:pPr>
      <w:r>
        <w:t>Put the new temperature in the label using this code:</w:t>
      </w:r>
    </w:p>
    <w:p w14:paraId="3C05D7AF" w14:textId="3E9677D4" w:rsidR="00D54163" w:rsidRDefault="00D54163" w:rsidP="00D54163">
      <w:pPr>
        <w:pStyle w:val="Bull"/>
        <w:numPr>
          <w:ilvl w:val="0"/>
          <w:numId w:val="0"/>
        </w:numPr>
        <w:ind w:left="1440" w:firstLine="720"/>
        <w:rPr>
          <w:rFonts w:ascii="Courier New" w:hAnsi="Courier New" w:cs="Courier New"/>
          <w:color w:val="000000"/>
        </w:rPr>
      </w:pPr>
      <w:proofErr w:type="spellStart"/>
      <w:r w:rsidRPr="001F5DB5">
        <w:rPr>
          <w:rFonts w:ascii="Courier New" w:hAnsi="Courier New" w:cs="Courier New"/>
          <w:color w:val="000000"/>
        </w:rPr>
        <w:t>myLabel.config</w:t>
      </w:r>
      <w:proofErr w:type="spellEnd"/>
      <w:r w:rsidRPr="001F5DB5">
        <w:rPr>
          <w:rFonts w:ascii="Courier New" w:hAnsi="Courier New" w:cs="Courier New"/>
          <w:color w:val="000000"/>
        </w:rPr>
        <w:t>(</w:t>
      </w:r>
      <w:r w:rsidRPr="001F5DB5">
        <w:rPr>
          <w:rFonts w:ascii="Courier New" w:hAnsi="Courier New" w:cs="Courier New"/>
          <w:color w:val="660099"/>
        </w:rPr>
        <w:t>text</w:t>
      </w:r>
      <w:r w:rsidRPr="001F5DB5">
        <w:rPr>
          <w:rFonts w:ascii="Courier New" w:hAnsi="Courier New" w:cs="Courier New"/>
          <w:color w:val="000000"/>
        </w:rPr>
        <w:t>=</w:t>
      </w:r>
      <w:r w:rsidRPr="001F5DB5">
        <w:rPr>
          <w:rFonts w:ascii="Courier New" w:hAnsi="Courier New" w:cs="Courier New"/>
          <w:color w:val="000080"/>
        </w:rPr>
        <w:t>str</w:t>
      </w:r>
      <w:r w:rsidRPr="001F5DB5">
        <w:rPr>
          <w:rFonts w:ascii="Courier New" w:hAnsi="Courier New" w:cs="Courier New"/>
          <w:color w:val="000000"/>
        </w:rPr>
        <w:t>(</w:t>
      </w:r>
      <w:proofErr w:type="spellStart"/>
      <w:r w:rsidRPr="001F5DB5">
        <w:rPr>
          <w:rFonts w:ascii="Courier New" w:hAnsi="Courier New" w:cs="Courier New"/>
          <w:color w:val="000000"/>
        </w:rPr>
        <w:t>new_temp</w:t>
      </w:r>
      <w:proofErr w:type="spellEnd"/>
      <w:r w:rsidRPr="001F5DB5">
        <w:rPr>
          <w:rFonts w:ascii="Courier New" w:hAnsi="Courier New" w:cs="Courier New"/>
          <w:color w:val="000000"/>
        </w:rPr>
        <w:t>))</w:t>
      </w:r>
    </w:p>
    <w:p w14:paraId="47302C3D" w14:textId="77777777" w:rsidR="00D54163" w:rsidRPr="001F5DB5" w:rsidRDefault="00D54163" w:rsidP="00D54163">
      <w:pPr>
        <w:pStyle w:val="Bull"/>
        <w:numPr>
          <w:ilvl w:val="0"/>
          <w:numId w:val="4"/>
        </w:numPr>
      </w:pPr>
      <w:r>
        <w:lastRenderedPageBreak/>
        <w:t xml:space="preserve">Make a </w:t>
      </w:r>
      <w:r w:rsidRPr="001F5DB5">
        <w:rPr>
          <w:b/>
        </w:rPr>
        <w:t>Button</w:t>
      </w:r>
      <w:r>
        <w:t xml:space="preserve"> </w:t>
      </w:r>
    </w:p>
    <w:p w14:paraId="1E1E0DEF" w14:textId="77777777" w:rsidR="00D54163" w:rsidRDefault="00D54163" w:rsidP="00D54163">
      <w:pPr>
        <w:pStyle w:val="Bull"/>
        <w:numPr>
          <w:ilvl w:val="1"/>
          <w:numId w:val="4"/>
        </w:numPr>
      </w:pPr>
      <w:r>
        <w:t>Make the button text say “Celsius”</w:t>
      </w:r>
    </w:p>
    <w:p w14:paraId="02094146" w14:textId="77777777" w:rsidR="00D54163" w:rsidRDefault="00D54163" w:rsidP="00D54163">
      <w:pPr>
        <w:pStyle w:val="Bull"/>
        <w:numPr>
          <w:ilvl w:val="1"/>
          <w:numId w:val="4"/>
        </w:numPr>
      </w:pPr>
      <w:r>
        <w:t xml:space="preserve">Make the </w:t>
      </w:r>
      <w:proofErr w:type="spellStart"/>
      <w:r>
        <w:t>colour</w:t>
      </w:r>
      <w:proofErr w:type="spellEnd"/>
      <w:r>
        <w:t xml:space="preserve"> red</w:t>
      </w:r>
    </w:p>
    <w:p w14:paraId="3819DDCB" w14:textId="77509E0A" w:rsidR="00D54163" w:rsidRPr="0035474E" w:rsidRDefault="00D54163" w:rsidP="001052A9">
      <w:pPr>
        <w:pStyle w:val="Bull"/>
        <w:numPr>
          <w:ilvl w:val="1"/>
          <w:numId w:val="4"/>
        </w:numPr>
      </w:pPr>
      <w:r>
        <w:t xml:space="preserve">Make the command use the </w:t>
      </w:r>
      <w:proofErr w:type="spellStart"/>
      <w:r w:rsidRPr="00D54163">
        <w:rPr>
          <w:i/>
          <w:color w:val="E36C0A" w:themeColor="accent6" w:themeShade="BF"/>
        </w:rPr>
        <w:t>calculate_</w:t>
      </w:r>
      <w:proofErr w:type="gramStart"/>
      <w:r w:rsidRPr="00D54163">
        <w:rPr>
          <w:i/>
          <w:color w:val="E36C0A" w:themeColor="accent6" w:themeShade="BF"/>
        </w:rPr>
        <w:t>celsius</w:t>
      </w:r>
      <w:proofErr w:type="spellEnd"/>
      <w:r w:rsidRPr="00D54163">
        <w:rPr>
          <w:i/>
          <w:color w:val="E36C0A" w:themeColor="accent6" w:themeShade="BF"/>
        </w:rPr>
        <w:t>(</w:t>
      </w:r>
      <w:proofErr w:type="gramEnd"/>
      <w:r w:rsidRPr="00D54163">
        <w:rPr>
          <w:i/>
          <w:color w:val="E36C0A" w:themeColor="accent6" w:themeShade="BF"/>
        </w:rPr>
        <w:t>)</w:t>
      </w:r>
      <w:r>
        <w:rPr>
          <w:i/>
          <w:color w:val="E36C0A" w:themeColor="accent6" w:themeShade="BF"/>
        </w:rPr>
        <w:t xml:space="preserve"> </w:t>
      </w:r>
      <w:r w:rsidRPr="00D54163">
        <w:rPr>
          <w:b/>
        </w:rPr>
        <w:t>Function</w:t>
      </w:r>
      <w:r w:rsidRPr="00D54163">
        <w:rPr>
          <w:color w:val="E36C0A" w:themeColor="accent6" w:themeShade="BF"/>
        </w:rPr>
        <w:t xml:space="preserve"> </w:t>
      </w:r>
    </w:p>
    <w:p w14:paraId="535E738A" w14:textId="77777777" w:rsidR="00D54163" w:rsidRPr="0035474E" w:rsidRDefault="00D54163" w:rsidP="00D54163">
      <w:pPr>
        <w:pStyle w:val="Bull"/>
        <w:numPr>
          <w:ilvl w:val="0"/>
          <w:numId w:val="4"/>
        </w:numPr>
      </w:pPr>
      <w:r>
        <w:t xml:space="preserve">Make a </w:t>
      </w:r>
      <w:r>
        <w:rPr>
          <w:b/>
        </w:rPr>
        <w:t>Button</w:t>
      </w:r>
    </w:p>
    <w:p w14:paraId="698347DA" w14:textId="77777777" w:rsidR="00D54163" w:rsidRDefault="00D54163" w:rsidP="00D54163">
      <w:pPr>
        <w:pStyle w:val="Bull"/>
        <w:numPr>
          <w:ilvl w:val="1"/>
          <w:numId w:val="4"/>
        </w:numPr>
      </w:pPr>
      <w:r>
        <w:t>Make the button text say “Fahrenheit”</w:t>
      </w:r>
    </w:p>
    <w:p w14:paraId="6C68646A" w14:textId="77777777" w:rsidR="00D54163" w:rsidRDefault="00D54163" w:rsidP="00D54163">
      <w:pPr>
        <w:pStyle w:val="Bull"/>
        <w:numPr>
          <w:ilvl w:val="1"/>
          <w:numId w:val="4"/>
        </w:numPr>
      </w:pPr>
      <w:r>
        <w:t xml:space="preserve">Make the </w:t>
      </w:r>
      <w:proofErr w:type="spellStart"/>
      <w:r>
        <w:t>colour</w:t>
      </w:r>
      <w:proofErr w:type="spellEnd"/>
      <w:r>
        <w:t xml:space="preserve"> green</w:t>
      </w:r>
    </w:p>
    <w:p w14:paraId="7BE117C3" w14:textId="6A3AD578" w:rsidR="00D54163" w:rsidRDefault="00D54163" w:rsidP="001679D8">
      <w:pPr>
        <w:pStyle w:val="Bull"/>
        <w:numPr>
          <w:ilvl w:val="1"/>
          <w:numId w:val="4"/>
        </w:numPr>
      </w:pPr>
      <w:r>
        <w:t xml:space="preserve">Make the command use the </w:t>
      </w:r>
      <w:proofErr w:type="spellStart"/>
      <w:r w:rsidRPr="00D54163">
        <w:rPr>
          <w:i/>
          <w:color w:val="E36C0A" w:themeColor="accent6" w:themeShade="BF"/>
        </w:rPr>
        <w:t>calculate_</w:t>
      </w:r>
      <w:proofErr w:type="gramStart"/>
      <w:r w:rsidRPr="00D54163">
        <w:rPr>
          <w:i/>
          <w:color w:val="E36C0A" w:themeColor="accent6" w:themeShade="BF"/>
        </w:rPr>
        <w:t>fahrenheit</w:t>
      </w:r>
      <w:proofErr w:type="spellEnd"/>
      <w:r w:rsidRPr="00D54163">
        <w:rPr>
          <w:i/>
          <w:color w:val="E36C0A" w:themeColor="accent6" w:themeShade="BF"/>
        </w:rPr>
        <w:t>(</w:t>
      </w:r>
      <w:proofErr w:type="gramEnd"/>
      <w:r w:rsidRPr="00D54163">
        <w:rPr>
          <w:i/>
          <w:color w:val="E36C0A" w:themeColor="accent6" w:themeShade="BF"/>
        </w:rPr>
        <w:t>)</w:t>
      </w:r>
      <w:r>
        <w:rPr>
          <w:i/>
          <w:color w:val="E36C0A" w:themeColor="accent6" w:themeShade="BF"/>
        </w:rPr>
        <w:t xml:space="preserve"> </w:t>
      </w:r>
      <w:r w:rsidRPr="00D54163">
        <w:rPr>
          <w:b/>
        </w:rPr>
        <w:t>Function</w:t>
      </w:r>
    </w:p>
    <w:p w14:paraId="05598B5B" w14:textId="1B886236" w:rsidR="00D54163" w:rsidRPr="001624B9" w:rsidRDefault="001624B9" w:rsidP="00D54163">
      <w:pPr>
        <w:pStyle w:val="Bull"/>
        <w:numPr>
          <w:ilvl w:val="0"/>
          <w:numId w:val="4"/>
        </w:numPr>
      </w:pPr>
      <w:r>
        <w:t xml:space="preserve">Put the </w:t>
      </w:r>
      <w:r w:rsidRPr="001624B9">
        <w:rPr>
          <w:b/>
        </w:rPr>
        <w:t>Buttons</w:t>
      </w:r>
      <w:r>
        <w:t xml:space="preserve"> in the </w:t>
      </w:r>
      <w:r w:rsidRPr="001624B9">
        <w:rPr>
          <w:b/>
        </w:rPr>
        <w:t>Bottom Frame</w:t>
      </w:r>
      <w:r w:rsidR="00D54163">
        <w:t xml:space="preserve"> </w:t>
      </w:r>
    </w:p>
    <w:p w14:paraId="5989CD5A" w14:textId="3FBBF2C7" w:rsidR="001624B9" w:rsidRDefault="001624B9" w:rsidP="001624B9">
      <w:pPr>
        <w:pStyle w:val="Bull"/>
        <w:numPr>
          <w:ilvl w:val="0"/>
          <w:numId w:val="0"/>
        </w:numPr>
        <w:ind w:left="720"/>
        <w:rPr>
          <w:i/>
        </w:rPr>
      </w:pPr>
      <w:r>
        <w:t xml:space="preserve">Run the </w:t>
      </w:r>
      <w:proofErr w:type="spellStart"/>
      <w:r w:rsidRPr="001624B9">
        <w:rPr>
          <w:i/>
        </w:rPr>
        <w:t>mainloop</w:t>
      </w:r>
      <w:proofErr w:type="spellEnd"/>
      <w:r>
        <w:t xml:space="preserve"> function of </w:t>
      </w:r>
      <w:r w:rsidRPr="001624B9">
        <w:rPr>
          <w:i/>
        </w:rPr>
        <w:t>root</w:t>
      </w:r>
    </w:p>
    <w:p w14:paraId="285D82A7" w14:textId="6291BF2F" w:rsidR="001624B9" w:rsidRDefault="001624B9" w:rsidP="001624B9">
      <w:pPr>
        <w:pStyle w:val="Bull"/>
        <w:numPr>
          <w:ilvl w:val="0"/>
          <w:numId w:val="0"/>
        </w:numPr>
        <w:ind w:left="720"/>
      </w:pPr>
    </w:p>
    <w:p w14:paraId="0C6055C7" w14:textId="77777777" w:rsidR="001624B9" w:rsidRPr="004631DA" w:rsidRDefault="001624B9" w:rsidP="001624B9">
      <w:pPr>
        <w:pStyle w:val="Bull"/>
        <w:numPr>
          <w:ilvl w:val="0"/>
          <w:numId w:val="0"/>
        </w:numPr>
        <w:ind w:left="720"/>
      </w:pPr>
    </w:p>
    <w:p w14:paraId="7DF6F206" w14:textId="75C801C9" w:rsidR="00AC48E1" w:rsidRDefault="00AC48E1" w:rsidP="00AC48E1">
      <w:pPr>
        <w:pStyle w:val="Topic"/>
      </w:pPr>
      <w:r>
        <w:t xml:space="preserve">Question </w:t>
      </w:r>
      <w:r w:rsidR="003060FA">
        <w:t>2</w:t>
      </w:r>
    </w:p>
    <w:p w14:paraId="5A3EDCC1" w14:textId="77777777" w:rsidR="00AC48E1" w:rsidRDefault="00AC48E1" w:rsidP="00AC48E1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8E1" w:rsidRPr="00AC48E1" w14:paraId="7B320659" w14:textId="77777777" w:rsidTr="00EC6C9D">
        <w:tc>
          <w:tcPr>
            <w:tcW w:w="9016" w:type="dxa"/>
            <w:shd w:val="clear" w:color="auto" w:fill="92CDDC" w:themeFill="accent5" w:themeFillTint="99"/>
          </w:tcPr>
          <w:p w14:paraId="740B93CD" w14:textId="559C4255" w:rsidR="00AC48E1" w:rsidRPr="00AC48E1" w:rsidRDefault="00691A58" w:rsidP="00AC48E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Encapsulation</w:t>
            </w:r>
          </w:p>
        </w:tc>
      </w:tr>
      <w:tr w:rsidR="00AC48E1" w:rsidRPr="00AC48E1" w14:paraId="0BF71636" w14:textId="77777777" w:rsidTr="00EC6C9D">
        <w:tc>
          <w:tcPr>
            <w:tcW w:w="9016" w:type="dxa"/>
          </w:tcPr>
          <w:p w14:paraId="492A6D4E" w14:textId="77777777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>Learning outcomes: 1&amp;3</w:t>
            </w:r>
          </w:p>
          <w:p w14:paraId="7BB0359B" w14:textId="355C77BF" w:rsidR="00AC48E1" w:rsidRPr="00AC48E1" w:rsidRDefault="00AC48E1" w:rsidP="00691A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 xml:space="preserve">Relevant topics: </w:t>
            </w:r>
            <w:r w:rsidR="00691A58" w:rsidRPr="00691A58">
              <w:rPr>
                <w:rFonts w:ascii="Arial" w:hAnsi="Arial" w:cs="Arial"/>
              </w:rPr>
              <w:t xml:space="preserve">input, output, iteration, </w:t>
            </w:r>
            <w:r w:rsidR="00A233A8">
              <w:rPr>
                <w:rFonts w:ascii="Arial" w:hAnsi="Arial" w:cs="Arial"/>
              </w:rPr>
              <w:t>list</w:t>
            </w:r>
            <w:r w:rsidR="00691A58" w:rsidRPr="00691A58">
              <w:rPr>
                <w:rFonts w:ascii="Arial" w:hAnsi="Arial" w:cs="Arial"/>
              </w:rPr>
              <w:t>, class, objects, encapsulation</w:t>
            </w:r>
          </w:p>
          <w:p w14:paraId="32056735" w14:textId="4B57E371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 xml:space="preserve">Suggested time to complete: Week </w:t>
            </w:r>
            <w:r w:rsidR="00691A58">
              <w:rPr>
                <w:rFonts w:ascii="Arial" w:hAnsi="Arial" w:cs="Arial"/>
              </w:rPr>
              <w:t>10</w:t>
            </w:r>
          </w:p>
          <w:p w14:paraId="2185255D" w14:textId="18E0AEBD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="00691A58">
              <w:rPr>
                <w:rFonts w:ascii="Arial" w:hAnsi="Arial" w:cs="Arial"/>
                <w:i/>
              </w:rPr>
              <w:t xml:space="preserve">Encapsulation </w:t>
            </w:r>
          </w:p>
        </w:tc>
      </w:tr>
    </w:tbl>
    <w:p w14:paraId="3869CFE1" w14:textId="4C229C58" w:rsidR="00AC48E1" w:rsidRDefault="00AC48E1" w:rsidP="00AC48E1">
      <w:pPr>
        <w:pStyle w:val="BodyLMH"/>
        <w:rPr>
          <w:b/>
        </w:rPr>
      </w:pPr>
    </w:p>
    <w:p w14:paraId="3D3A603A" w14:textId="77777777" w:rsidR="00B703F7" w:rsidRDefault="00AC48E1" w:rsidP="0030037C">
      <w:pPr>
        <w:pStyle w:val="BodyLMH"/>
      </w:pPr>
      <w:r>
        <w:t xml:space="preserve">Make </w:t>
      </w:r>
      <w:r w:rsidRPr="00AC48E1">
        <w:t xml:space="preserve">a </w:t>
      </w:r>
      <w:r w:rsidR="0030037C">
        <w:t xml:space="preserve">class called </w:t>
      </w:r>
      <w:r w:rsidR="00B703F7">
        <w:rPr>
          <w:rFonts w:ascii="Courier New" w:hAnsi="Courier New" w:cs="Courier New"/>
          <w:b/>
          <w:color w:val="E36C0A" w:themeColor="accent6" w:themeShade="BF"/>
        </w:rPr>
        <w:t>Car</w:t>
      </w:r>
      <w:r w:rsidR="0030037C">
        <w:t>.</w:t>
      </w:r>
      <w:r w:rsidR="002B0431">
        <w:t xml:space="preserve">  A car has a </w:t>
      </w:r>
      <w:r w:rsidR="002B0431" w:rsidRPr="00257ECC">
        <w:rPr>
          <w:rFonts w:ascii="Courier New" w:hAnsi="Courier New" w:cs="Courier New"/>
          <w:b/>
          <w:color w:val="E36C0A" w:themeColor="accent6" w:themeShade="BF"/>
        </w:rPr>
        <w:t>name</w:t>
      </w:r>
      <w:r w:rsidR="002B0431" w:rsidRPr="00257ECC">
        <w:rPr>
          <w:color w:val="E36C0A" w:themeColor="accent6" w:themeShade="BF"/>
        </w:rPr>
        <w:t xml:space="preserve"> </w:t>
      </w:r>
      <w:r w:rsidR="002B0431">
        <w:t>and a quantity (</w:t>
      </w:r>
      <w:r w:rsidR="002B0431" w:rsidRPr="00257ECC">
        <w:rPr>
          <w:rFonts w:ascii="Courier New" w:hAnsi="Courier New" w:cs="Courier New"/>
          <w:b/>
          <w:color w:val="E36C0A" w:themeColor="accent6" w:themeShade="BF"/>
        </w:rPr>
        <w:t>number</w:t>
      </w:r>
      <w:r w:rsidR="002B0431">
        <w:t xml:space="preserve">).  </w:t>
      </w:r>
    </w:p>
    <w:p w14:paraId="68515777" w14:textId="6C29DEDE" w:rsidR="00B703F7" w:rsidRDefault="00B703F7" w:rsidP="00B703F7">
      <w:pPr>
        <w:pStyle w:val="BulletLMH"/>
      </w:pPr>
      <w:r>
        <w:t xml:space="preserve">Make the </w:t>
      </w:r>
      <w:r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</w:t>
      </w:r>
    </w:p>
    <w:p w14:paraId="60F2226A" w14:textId="7151C076" w:rsidR="00AC48E1" w:rsidRDefault="002B0431" w:rsidP="00B703F7">
      <w:pPr>
        <w:pStyle w:val="BulletLMH"/>
      </w:pPr>
      <w:r>
        <w:t xml:space="preserve">Make an object variable called </w:t>
      </w:r>
      <w:r w:rsidR="00B703F7" w:rsidRPr="00257ECC">
        <w:rPr>
          <w:rFonts w:ascii="Courier New" w:hAnsi="Courier New" w:cs="Courier New"/>
          <w:b/>
          <w:color w:val="E36C0A" w:themeColor="accent6" w:themeShade="BF"/>
        </w:rPr>
        <w:t>name</w:t>
      </w:r>
      <w:r w:rsidR="00B703F7" w:rsidRPr="00257ECC">
        <w:rPr>
          <w:color w:val="E36C0A" w:themeColor="accent6" w:themeShade="BF"/>
        </w:rPr>
        <w:t xml:space="preserve"> </w:t>
      </w:r>
      <w:r w:rsidR="00B703F7">
        <w:t xml:space="preserve">and an object variable called </w:t>
      </w:r>
      <w:r w:rsidR="00B703F7" w:rsidRPr="00257ECC">
        <w:rPr>
          <w:rFonts w:ascii="Courier New" w:hAnsi="Courier New" w:cs="Courier New"/>
          <w:b/>
          <w:color w:val="E36C0A" w:themeColor="accent6" w:themeShade="BF"/>
        </w:rPr>
        <w:t>number</w:t>
      </w:r>
    </w:p>
    <w:p w14:paraId="65E27787" w14:textId="6D52E5A7" w:rsidR="00B703F7" w:rsidRDefault="00B703F7" w:rsidP="00B703F7">
      <w:pPr>
        <w:pStyle w:val="BulletLMH"/>
      </w:pPr>
      <w:r>
        <w:t xml:space="preserve">Make a method called </w:t>
      </w:r>
      <w:r>
        <w:rPr>
          <w:rFonts w:ascii="Courier New" w:hAnsi="Courier New" w:cs="Courier New"/>
          <w:b/>
          <w:color w:val="E36C0A" w:themeColor="accent6" w:themeShade="BF"/>
        </w:rPr>
        <w:t>details</w:t>
      </w:r>
      <w:r>
        <w:t xml:space="preserve"> that prints “Car: …     Number: … “</w:t>
      </w:r>
    </w:p>
    <w:p w14:paraId="20411914" w14:textId="38A8A90B" w:rsidR="00B703F7" w:rsidRPr="0030037C" w:rsidRDefault="00B703F7" w:rsidP="00B703F7">
      <w:pPr>
        <w:pStyle w:val="BulletLMH"/>
      </w:pPr>
      <w:bookmarkStart w:id="1" w:name="OLE_LINK70"/>
      <w:r>
        <w:t xml:space="preserve">Below is the code that makes the </w:t>
      </w:r>
      <w:r>
        <w:rPr>
          <w:rFonts w:ascii="Courier New" w:hAnsi="Courier New" w:cs="Courier New"/>
          <w:b/>
          <w:color w:val="E36C0A" w:themeColor="accent6" w:themeShade="BF"/>
        </w:rPr>
        <w:t>Car</w:t>
      </w:r>
      <w:r>
        <w:t xml:space="preserve"> objects.  It uses a </w:t>
      </w:r>
      <w:r w:rsidR="00A233A8">
        <w:rPr>
          <w:b/>
        </w:rPr>
        <w:t>list</w:t>
      </w:r>
      <w:r>
        <w:rPr>
          <w:b/>
        </w:rPr>
        <w:t xml:space="preserve"> </w:t>
      </w:r>
      <w:r w:rsidRPr="00B703F7">
        <w:t>to</w:t>
      </w:r>
      <w:r>
        <w:t xml:space="preserve"> make the objects.  This </w:t>
      </w:r>
      <w:r w:rsidR="00A233A8">
        <w:t>list</w:t>
      </w:r>
      <w:r>
        <w:t xml:space="preserve"> is passed to a method called </w:t>
      </w:r>
      <w:proofErr w:type="spellStart"/>
      <w:r>
        <w:rPr>
          <w:rFonts w:ascii="Courier New" w:hAnsi="Courier New" w:cs="Courier New"/>
          <w:b/>
          <w:color w:val="E36C0A" w:themeColor="accent6" w:themeShade="BF"/>
        </w:rPr>
        <w:t>print_</w:t>
      </w:r>
      <w:proofErr w:type="gramStart"/>
      <w:r>
        <w:rPr>
          <w:rFonts w:ascii="Courier New" w:hAnsi="Courier New" w:cs="Courier New"/>
          <w:b/>
          <w:color w:val="E36C0A" w:themeColor="accent6" w:themeShade="BF"/>
        </w:rPr>
        <w:t>cars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(</w:t>
      </w:r>
      <w:proofErr w:type="gramEnd"/>
      <w:r>
        <w:rPr>
          <w:rFonts w:ascii="Courier New" w:hAnsi="Courier New" w:cs="Courier New"/>
          <w:b/>
          <w:color w:val="E36C0A" w:themeColor="accent6" w:themeShade="BF"/>
        </w:rPr>
        <w:t>)</w:t>
      </w:r>
      <w:r w:rsidRPr="003E06D1">
        <w:rPr>
          <w:b/>
          <w:color w:val="E36C0A" w:themeColor="accent6" w:themeShade="BF"/>
        </w:rPr>
        <w:t xml:space="preserve"> </w:t>
      </w:r>
      <w:r>
        <w:t>that you need to write the code for:</w:t>
      </w:r>
    </w:p>
    <w:bookmarkEnd w:id="1"/>
    <w:p w14:paraId="26E44C14" w14:textId="77777777" w:rsidR="008E45E3" w:rsidRDefault="008E45E3" w:rsidP="00AC48E1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2A4D4660" wp14:editId="1DFF2827">
                <wp:extent cx="6157356" cy="2092191"/>
                <wp:effectExtent l="0" t="0" r="15240" b="17145"/>
                <wp:docPr id="12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7356" cy="2092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77802" w14:textId="77777777" w:rsidR="00B703F7" w:rsidRDefault="00B703F7" w:rsidP="00B7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cars = [</w:t>
                            </w:r>
                            <w:proofErr w:type="gramStart"/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Car(</w:t>
                            </w:r>
                            <w:proofErr w:type="gramEnd"/>
                            <w:r w:rsidRPr="00B703F7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"BMW"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B703F7">
                              <w:rPr>
                                <w:color w:val="0000FF"/>
                                <w:sz w:val="22"/>
                                <w:szCs w:val="27"/>
                              </w:rPr>
                              <w:t>4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), Car(</w:t>
                            </w:r>
                            <w:r w:rsidRPr="00B703F7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"Volvo"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B703F7">
                              <w:rPr>
                                <w:color w:val="0000FF"/>
                                <w:sz w:val="22"/>
                                <w:szCs w:val="27"/>
                              </w:rPr>
                              <w:t>2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), Car(</w:t>
                            </w:r>
                            <w:r w:rsidRPr="00B703F7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"VW"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B703F7">
                              <w:rPr>
                                <w:color w:val="0000FF"/>
                                <w:sz w:val="22"/>
                                <w:szCs w:val="27"/>
                              </w:rPr>
                              <w:t>0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), Car(</w:t>
                            </w:r>
                            <w:r w:rsidRPr="00B703F7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"Saab"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B703F7">
                              <w:rPr>
                                <w:color w:val="0000FF"/>
                                <w:sz w:val="22"/>
                                <w:szCs w:val="27"/>
                              </w:rPr>
                              <w:t>8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), Car(</w:t>
                            </w:r>
                            <w:r w:rsidRPr="00B703F7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"Kia"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B703F7">
                              <w:rPr>
                                <w:color w:val="0000FF"/>
                                <w:sz w:val="22"/>
                                <w:szCs w:val="27"/>
                              </w:rPr>
                              <w:t>3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)]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B703F7">
                              <w:rPr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 xml:space="preserve">def </w:t>
                            </w:r>
                            <w:proofErr w:type="spellStart"/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print_cars</w:t>
                            </w:r>
                            <w:proofErr w:type="spellEnd"/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(cars):</w:t>
                            </w:r>
                          </w:p>
                          <w:p w14:paraId="017FF18A" w14:textId="7268B93E" w:rsidR="00B703F7" w:rsidRPr="00B703F7" w:rsidRDefault="00B703F7" w:rsidP="00B7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&lt;You need to write the code here&gt;</w:t>
                            </w:r>
                          </w:p>
                          <w:p w14:paraId="0BEC5E96" w14:textId="05F54E0D" w:rsidR="00B703F7" w:rsidRPr="00B703F7" w:rsidRDefault="00B703F7" w:rsidP="00B703F7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&lt;Make a variable called total&gt;</w:t>
                            </w:r>
                          </w:p>
                          <w:p w14:paraId="64515FE3" w14:textId="38445C69" w:rsidR="00B703F7" w:rsidRPr="00B703F7" w:rsidRDefault="00B703F7" w:rsidP="00B703F7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&lt;Loop through the cars </w:t>
                            </w:r>
                            <w:r w:rsidR="00A233A8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list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 and call the </w:t>
                            </w:r>
                            <w:proofErr w:type="gramStart"/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details</w:t>
                            </w:r>
                            <w:r w:rsidR="003B6D4F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(</w:t>
                            </w:r>
                            <w:proofErr w:type="gramEnd"/>
                            <w:r w:rsidR="003B6D4F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)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 method on each object&gt;</w:t>
                            </w:r>
                          </w:p>
                          <w:p w14:paraId="3613AAE3" w14:textId="117446D7" w:rsidR="00B703F7" w:rsidRPr="00B703F7" w:rsidRDefault="003B6D4F" w:rsidP="00B703F7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3B6D4F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    </w:t>
                            </w:r>
                            <w:r w:rsidR="00B703F7"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&lt;Add the number of cars to the total variable&gt;</w:t>
                            </w:r>
                          </w:p>
                          <w:p w14:paraId="1B858D2D" w14:textId="77777777" w:rsidR="00B703F7" w:rsidRDefault="00B703F7" w:rsidP="00B703F7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&lt;Print the total number of cars&gt;</w:t>
                            </w:r>
                          </w:p>
                          <w:p w14:paraId="3FF68449" w14:textId="77777777" w:rsidR="00B703F7" w:rsidRDefault="00B703F7" w:rsidP="00B703F7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</w:p>
                          <w:p w14:paraId="0D20EFEC" w14:textId="6D85C57F" w:rsidR="00B703F7" w:rsidRPr="00B703F7" w:rsidRDefault="00B703F7" w:rsidP="00B703F7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proofErr w:type="spellStart"/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print_cars</w:t>
                            </w:r>
                            <w:proofErr w:type="spellEnd"/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>(cars)</w:t>
                            </w:r>
                          </w:p>
                          <w:p w14:paraId="4C7511E7" w14:textId="77777777" w:rsidR="00EC6C9D" w:rsidRPr="00B703F7" w:rsidRDefault="00EC6C9D" w:rsidP="008E45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4D4660" id="Text Box 2" o:spid="_x0000_s1048" type="#_x0000_t202" style="width:484.85pt;height:1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" strokecolor="#7f7f7f [1612]">
                <v:textbox style="mso-fit-shape-to-text:t">
                  <w:txbxContent>
                    <w:p w14:paraId="36977802" w14:textId="77777777" w:rsidR="00B703F7" w:rsidRDefault="00B703F7" w:rsidP="00B703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cars = [</w:t>
                      </w:r>
                      <w:proofErr w:type="gramStart"/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Car(</w:t>
                      </w:r>
                      <w:proofErr w:type="gramEnd"/>
                      <w:r w:rsidRPr="00B703F7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"BMW"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B703F7">
                        <w:rPr>
                          <w:color w:val="0000FF"/>
                          <w:sz w:val="22"/>
                          <w:szCs w:val="27"/>
                        </w:rPr>
                        <w:t>4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), Car(</w:t>
                      </w:r>
                      <w:r w:rsidRPr="00B703F7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"Volvo"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B703F7">
                        <w:rPr>
                          <w:color w:val="0000FF"/>
                          <w:sz w:val="22"/>
                          <w:szCs w:val="27"/>
                        </w:rPr>
                        <w:t>2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), Car(</w:t>
                      </w:r>
                      <w:r w:rsidRPr="00B703F7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"VW"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B703F7">
                        <w:rPr>
                          <w:color w:val="0000FF"/>
                          <w:sz w:val="22"/>
                          <w:szCs w:val="27"/>
                        </w:rPr>
                        <w:t>0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), Car(</w:t>
                      </w:r>
                      <w:r w:rsidRPr="00B703F7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"Saab"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B703F7">
                        <w:rPr>
                          <w:color w:val="0000FF"/>
                          <w:sz w:val="22"/>
                          <w:szCs w:val="27"/>
                        </w:rPr>
                        <w:t>8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), Car(</w:t>
                      </w:r>
                      <w:r w:rsidRPr="00B703F7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"Kia"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B703F7">
                        <w:rPr>
                          <w:color w:val="0000FF"/>
                          <w:sz w:val="22"/>
                          <w:szCs w:val="27"/>
                        </w:rPr>
                        <w:t>3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)]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B703F7">
                        <w:rPr>
                          <w:b/>
                          <w:bCs/>
                          <w:color w:val="000080"/>
                          <w:sz w:val="22"/>
                          <w:szCs w:val="27"/>
                        </w:rPr>
                        <w:t xml:space="preserve">def </w:t>
                      </w:r>
                      <w:proofErr w:type="spellStart"/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print_cars</w:t>
                      </w:r>
                      <w:proofErr w:type="spellEnd"/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(cars):</w:t>
                      </w:r>
                    </w:p>
                    <w:p w14:paraId="017FF18A" w14:textId="7268B93E" w:rsidR="00B703F7" w:rsidRPr="00B703F7" w:rsidRDefault="00B703F7" w:rsidP="00B703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&lt;You need to write the code here&gt;</w:t>
                      </w:r>
                    </w:p>
                    <w:p w14:paraId="0BEC5E96" w14:textId="05F54E0D" w:rsidR="00B703F7" w:rsidRPr="00B703F7" w:rsidRDefault="00B703F7" w:rsidP="00B703F7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&lt;Make a variable called total&gt;</w:t>
                      </w:r>
                    </w:p>
                    <w:p w14:paraId="64515FE3" w14:textId="38445C69" w:rsidR="00B703F7" w:rsidRPr="00B703F7" w:rsidRDefault="00B703F7" w:rsidP="00B703F7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&lt;Loop through the cars </w:t>
                      </w:r>
                      <w:r w:rsidR="00A233A8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list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 and call the </w:t>
                      </w:r>
                      <w:proofErr w:type="gramStart"/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details</w:t>
                      </w:r>
                      <w:r w:rsidR="003B6D4F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(</w:t>
                      </w:r>
                      <w:proofErr w:type="gramEnd"/>
                      <w:r w:rsidR="003B6D4F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)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 method on each object&gt;</w:t>
                      </w:r>
                    </w:p>
                    <w:p w14:paraId="3613AAE3" w14:textId="117446D7" w:rsidR="00B703F7" w:rsidRPr="00B703F7" w:rsidRDefault="003B6D4F" w:rsidP="00B703F7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3B6D4F">
                        <w:rPr>
                          <w:color w:val="000000"/>
                          <w:sz w:val="22"/>
                          <w:szCs w:val="27"/>
                        </w:rPr>
                        <w:t xml:space="preserve">    </w:t>
                      </w:r>
                      <w:r w:rsidR="00B703F7"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&lt;Add the number of cars to the total variable&gt;</w:t>
                      </w:r>
                    </w:p>
                    <w:p w14:paraId="1B858D2D" w14:textId="77777777" w:rsidR="00B703F7" w:rsidRDefault="00B703F7" w:rsidP="00B703F7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&lt;Print the total number of cars&gt;</w:t>
                      </w:r>
                    </w:p>
                    <w:p w14:paraId="3FF68449" w14:textId="77777777" w:rsidR="00B703F7" w:rsidRDefault="00B703F7" w:rsidP="00B703F7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</w:rPr>
                      </w:pPr>
                    </w:p>
                    <w:p w14:paraId="0D20EFEC" w14:textId="6D85C57F" w:rsidR="00B703F7" w:rsidRPr="00B703F7" w:rsidRDefault="00B703F7" w:rsidP="00B703F7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br/>
                      </w:r>
                      <w:proofErr w:type="spellStart"/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print_cars</w:t>
                      </w:r>
                      <w:proofErr w:type="spellEnd"/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>(cars)</w:t>
                      </w:r>
                    </w:p>
                    <w:p w14:paraId="4C7511E7" w14:textId="77777777" w:rsidR="00EC6C9D" w:rsidRPr="00B703F7" w:rsidRDefault="00EC6C9D" w:rsidP="008E45E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2844A8" w14:textId="1FA6BEAC" w:rsidR="008E45E3" w:rsidRDefault="00B703F7" w:rsidP="00AC48E1">
      <w:pPr>
        <w:pStyle w:val="BodyLMH"/>
      </w:pPr>
      <w:r>
        <w:t xml:space="preserve">It </w:t>
      </w:r>
      <w:bookmarkStart w:id="2" w:name="OLE_LINK73"/>
      <w:r>
        <w:t>should m</w:t>
      </w:r>
      <w:r w:rsidR="008E45E3">
        <w:t>ake this output:</w:t>
      </w:r>
    </w:p>
    <w:bookmarkEnd w:id="2"/>
    <w:p w14:paraId="0A98F999" w14:textId="4D00FBFF" w:rsidR="00D54163" w:rsidRDefault="008E45E3" w:rsidP="001624B9">
      <w:pPr>
        <w:pStyle w:val="BodyLMH"/>
        <w:rPr>
          <w:b/>
          <w:bCs w:val="0"/>
          <w:color w:val="7030A0"/>
          <w:szCs w:val="24"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282ED7BE" wp14:editId="0EFC16F0">
                <wp:extent cx="5524500" cy="1289050"/>
                <wp:effectExtent l="0" t="0" r="0" b="381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DFB19" w14:textId="77777777" w:rsidR="00B703F7" w:rsidRPr="00B703F7" w:rsidRDefault="00B703F7" w:rsidP="00B703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703F7">
                              <w:rPr>
                                <w:rFonts w:ascii="Courier New" w:hAnsi="Courier New" w:cs="Courier New"/>
                                <w:szCs w:val="19"/>
                              </w:rPr>
                              <w:t>Car: BMW       Number: 4</w:t>
                            </w:r>
                          </w:p>
                          <w:p w14:paraId="4856B916" w14:textId="77777777" w:rsidR="00B703F7" w:rsidRPr="00B703F7" w:rsidRDefault="00B703F7" w:rsidP="00B703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703F7">
                              <w:rPr>
                                <w:rFonts w:ascii="Courier New" w:hAnsi="Courier New" w:cs="Courier New"/>
                                <w:szCs w:val="19"/>
                              </w:rPr>
                              <w:t>Car: Volvo     Number: 2</w:t>
                            </w:r>
                          </w:p>
                          <w:p w14:paraId="42075403" w14:textId="77777777" w:rsidR="00B703F7" w:rsidRPr="00B703F7" w:rsidRDefault="00B703F7" w:rsidP="00B703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703F7">
                              <w:rPr>
                                <w:rFonts w:ascii="Courier New" w:hAnsi="Courier New" w:cs="Courier New"/>
                                <w:szCs w:val="19"/>
                              </w:rPr>
                              <w:t>Car: VW        Number: 0</w:t>
                            </w:r>
                          </w:p>
                          <w:p w14:paraId="2E2EDAD2" w14:textId="77777777" w:rsidR="00B703F7" w:rsidRPr="00B703F7" w:rsidRDefault="00B703F7" w:rsidP="00B703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703F7">
                              <w:rPr>
                                <w:rFonts w:ascii="Courier New" w:hAnsi="Courier New" w:cs="Courier New"/>
                                <w:szCs w:val="19"/>
                              </w:rPr>
                              <w:t>Car: Saab      Number: 8</w:t>
                            </w:r>
                          </w:p>
                          <w:p w14:paraId="568D7B10" w14:textId="77777777" w:rsidR="00B703F7" w:rsidRPr="00B703F7" w:rsidRDefault="00B703F7" w:rsidP="00B703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703F7">
                              <w:rPr>
                                <w:rFonts w:ascii="Courier New" w:hAnsi="Courier New" w:cs="Courier New"/>
                                <w:szCs w:val="19"/>
                              </w:rPr>
                              <w:t>Car: Kia       Number: 3</w:t>
                            </w:r>
                          </w:p>
                          <w:p w14:paraId="1D143D88" w14:textId="0CB6E750" w:rsidR="00EC6C9D" w:rsidRPr="00D72FE6" w:rsidRDefault="00B703F7" w:rsidP="00B703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B703F7">
                              <w:rPr>
                                <w:rFonts w:ascii="Courier New" w:hAnsi="Courier New" w:cs="Courier New"/>
                                <w:szCs w:val="19"/>
                              </w:rPr>
                              <w:t>Total number of cars: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2ED7BE" id="_x0000_s1049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" fillcolor="#f2f2f2" stroked="f">
                <v:textbox style="mso-fit-shape-to-text:t">
                  <w:txbxContent>
                    <w:p w14:paraId="39BDFB19" w14:textId="77777777" w:rsidR="00B703F7" w:rsidRPr="00B703F7" w:rsidRDefault="00B703F7" w:rsidP="00B703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703F7">
                        <w:rPr>
                          <w:rFonts w:ascii="Courier New" w:hAnsi="Courier New" w:cs="Courier New"/>
                          <w:szCs w:val="19"/>
                        </w:rPr>
                        <w:t>Car: BMW       Number: 4</w:t>
                      </w:r>
                    </w:p>
                    <w:p w14:paraId="4856B916" w14:textId="77777777" w:rsidR="00B703F7" w:rsidRPr="00B703F7" w:rsidRDefault="00B703F7" w:rsidP="00B703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703F7">
                        <w:rPr>
                          <w:rFonts w:ascii="Courier New" w:hAnsi="Courier New" w:cs="Courier New"/>
                          <w:szCs w:val="19"/>
                        </w:rPr>
                        <w:t>Car: Volvo     Number: 2</w:t>
                      </w:r>
                    </w:p>
                    <w:p w14:paraId="42075403" w14:textId="77777777" w:rsidR="00B703F7" w:rsidRPr="00B703F7" w:rsidRDefault="00B703F7" w:rsidP="00B703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703F7">
                        <w:rPr>
                          <w:rFonts w:ascii="Courier New" w:hAnsi="Courier New" w:cs="Courier New"/>
                          <w:szCs w:val="19"/>
                        </w:rPr>
                        <w:t>Car: VW        Number: 0</w:t>
                      </w:r>
                    </w:p>
                    <w:p w14:paraId="2E2EDAD2" w14:textId="77777777" w:rsidR="00B703F7" w:rsidRPr="00B703F7" w:rsidRDefault="00B703F7" w:rsidP="00B703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703F7">
                        <w:rPr>
                          <w:rFonts w:ascii="Courier New" w:hAnsi="Courier New" w:cs="Courier New"/>
                          <w:szCs w:val="19"/>
                        </w:rPr>
                        <w:t>Car: Saab      Number: 8</w:t>
                      </w:r>
                    </w:p>
                    <w:p w14:paraId="568D7B10" w14:textId="77777777" w:rsidR="00B703F7" w:rsidRPr="00B703F7" w:rsidRDefault="00B703F7" w:rsidP="00B703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703F7">
                        <w:rPr>
                          <w:rFonts w:ascii="Courier New" w:hAnsi="Courier New" w:cs="Courier New"/>
                          <w:szCs w:val="19"/>
                        </w:rPr>
                        <w:t>Car: Kia       Number: 3</w:t>
                      </w:r>
                    </w:p>
                    <w:p w14:paraId="1D143D88" w14:textId="0CB6E750" w:rsidR="00EC6C9D" w:rsidRPr="00D72FE6" w:rsidRDefault="00B703F7" w:rsidP="00B703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B703F7">
                        <w:rPr>
                          <w:rFonts w:ascii="Courier New" w:hAnsi="Courier New" w:cs="Courier New"/>
                          <w:szCs w:val="19"/>
                        </w:rPr>
                        <w:t>Total number of cars: 17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54163">
        <w:br w:type="page"/>
      </w:r>
    </w:p>
    <w:p w14:paraId="7EE8E2B2" w14:textId="02E0F162" w:rsidR="00EC6C9D" w:rsidRDefault="00EC6C9D" w:rsidP="00EC6C9D">
      <w:pPr>
        <w:pStyle w:val="Topic"/>
      </w:pPr>
      <w:r>
        <w:lastRenderedPageBreak/>
        <w:t xml:space="preserve">Question </w:t>
      </w:r>
      <w:r w:rsidR="003060FA">
        <w:t>3</w:t>
      </w:r>
    </w:p>
    <w:p w14:paraId="474DC66B" w14:textId="77777777" w:rsidR="00EC6C9D" w:rsidRDefault="00EC6C9D" w:rsidP="00EC6C9D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437"/>
      </w:tblGrid>
      <w:tr w:rsidR="00EC6C9D" w:rsidRPr="00AC48E1" w14:paraId="5DB5FBB4" w14:textId="77777777" w:rsidTr="00E14195">
        <w:trPr>
          <w:trHeight w:val="229"/>
        </w:trPr>
        <w:tc>
          <w:tcPr>
            <w:tcW w:w="9437" w:type="dxa"/>
            <w:shd w:val="clear" w:color="auto" w:fill="92CDDC" w:themeFill="accent5" w:themeFillTint="99"/>
          </w:tcPr>
          <w:p w14:paraId="0DC1C52D" w14:textId="1CCC1E6C" w:rsidR="00EC6C9D" w:rsidRPr="00AC48E1" w:rsidRDefault="00E14195" w:rsidP="00EC6C9D">
            <w:pPr>
              <w:rPr>
                <w:rFonts w:ascii="Arial" w:hAnsi="Arial" w:cs="Arial"/>
                <w:lang w:val="en-US"/>
              </w:rPr>
            </w:pPr>
            <w:r w:rsidRPr="00E14195">
              <w:rPr>
                <w:rFonts w:ascii="Arial" w:hAnsi="Arial" w:cs="Arial"/>
                <w:lang w:val="en-US"/>
              </w:rPr>
              <w:t>Inheritance</w:t>
            </w:r>
          </w:p>
        </w:tc>
      </w:tr>
      <w:tr w:rsidR="00EC6C9D" w:rsidRPr="00AC48E1" w14:paraId="6966B23B" w14:textId="77777777" w:rsidTr="00E14195">
        <w:trPr>
          <w:trHeight w:val="1210"/>
        </w:trPr>
        <w:tc>
          <w:tcPr>
            <w:tcW w:w="9437" w:type="dxa"/>
          </w:tcPr>
          <w:p w14:paraId="39DC7C6A" w14:textId="77777777" w:rsidR="00EC6C9D" w:rsidRPr="00EC6C9D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>Learning outcomes: 1&amp;3</w:t>
            </w:r>
          </w:p>
          <w:p w14:paraId="5A9DBE28" w14:textId="47D5D6B1" w:rsidR="00EC6C9D" w:rsidRPr="00EC6C9D" w:rsidRDefault="00EC6C9D" w:rsidP="00E14195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 xml:space="preserve">Relevant topics: </w:t>
            </w:r>
            <w:r w:rsidR="00E14195" w:rsidRPr="00E14195">
              <w:rPr>
                <w:rFonts w:ascii="Arial" w:hAnsi="Arial" w:cs="Arial"/>
              </w:rPr>
              <w:t xml:space="preserve">input, output, iteration, </w:t>
            </w:r>
            <w:r w:rsidR="00A233A8">
              <w:rPr>
                <w:rFonts w:ascii="Arial" w:hAnsi="Arial" w:cs="Arial"/>
              </w:rPr>
              <w:t>list</w:t>
            </w:r>
            <w:r w:rsidR="00E14195" w:rsidRPr="00E14195">
              <w:rPr>
                <w:rFonts w:ascii="Arial" w:hAnsi="Arial" w:cs="Arial"/>
              </w:rPr>
              <w:t>, class, objects, encapsulation, inheritance</w:t>
            </w:r>
          </w:p>
          <w:p w14:paraId="7094E197" w14:textId="1C2133FC" w:rsidR="00EC6C9D" w:rsidRPr="00EC6C9D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 xml:space="preserve">Suggested time to complete: Week </w:t>
            </w:r>
            <w:r w:rsidR="00E14195">
              <w:rPr>
                <w:rFonts w:ascii="Arial" w:hAnsi="Arial" w:cs="Arial"/>
              </w:rPr>
              <w:t>10</w:t>
            </w:r>
          </w:p>
          <w:p w14:paraId="733F95E7" w14:textId="0EEC6BE6" w:rsidR="00EC6C9D" w:rsidRPr="00AC48E1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="00E14195">
              <w:rPr>
                <w:rFonts w:ascii="Arial" w:hAnsi="Arial" w:cs="Arial"/>
                <w:i/>
              </w:rPr>
              <w:t>Inheritance</w:t>
            </w:r>
          </w:p>
        </w:tc>
      </w:tr>
    </w:tbl>
    <w:p w14:paraId="23D07041" w14:textId="77777777" w:rsidR="00EC6C9D" w:rsidRDefault="00EC6C9D" w:rsidP="00EC6C9D">
      <w:pPr>
        <w:pStyle w:val="BodyLMH"/>
        <w:rPr>
          <w:b/>
        </w:rPr>
      </w:pPr>
    </w:p>
    <w:p w14:paraId="4DC483FE" w14:textId="7BB5662F" w:rsidR="00977B15" w:rsidRDefault="00E14195" w:rsidP="00E14195">
      <w:pPr>
        <w:pStyle w:val="BulletLMH"/>
      </w:pPr>
      <w:bookmarkStart w:id="3" w:name="OLE_LINK63"/>
      <w:r>
        <w:t xml:space="preserve">Make a class called </w:t>
      </w:r>
      <w:r w:rsidRPr="00E14195">
        <w:rPr>
          <w:rStyle w:val="codeChar"/>
        </w:rPr>
        <w:t>Shape</w:t>
      </w:r>
      <w:r w:rsidR="00977B15">
        <w:tab/>
      </w:r>
    </w:p>
    <w:p w14:paraId="6DDEF36A" w14:textId="77777777" w:rsidR="00D54163" w:rsidRDefault="00E14195" w:rsidP="00D54163">
      <w:pPr>
        <w:pStyle w:val="BulletLMH"/>
      </w:pPr>
      <w:r>
        <w:t xml:space="preserve">Make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with one object variable called </w:t>
      </w:r>
      <w:proofErr w:type="spellStart"/>
      <w:r w:rsidRPr="00E14195">
        <w:rPr>
          <w:rStyle w:val="codeChar"/>
        </w:rPr>
        <w:t>colour</w:t>
      </w:r>
      <w:proofErr w:type="spellEnd"/>
    </w:p>
    <w:p w14:paraId="3CB64F9D" w14:textId="4CF1A8A0" w:rsidR="00E14195" w:rsidRDefault="00E14195" w:rsidP="00D54163">
      <w:pPr>
        <w:pStyle w:val="BulletLMH"/>
      </w:pPr>
      <w:r>
        <w:t xml:space="preserve">Make a method called </w:t>
      </w:r>
      <w:proofErr w:type="spellStart"/>
      <w:r w:rsidRPr="00E14195">
        <w:rPr>
          <w:rStyle w:val="codeChar"/>
        </w:rPr>
        <w:t>get_shape_type</w:t>
      </w:r>
      <w:proofErr w:type="spellEnd"/>
      <w:r>
        <w:t xml:space="preserve"> that returns “General shape”</w:t>
      </w:r>
      <w:bookmarkEnd w:id="3"/>
    </w:p>
    <w:p w14:paraId="1186D0C6" w14:textId="7C04056E" w:rsidR="00E14195" w:rsidRDefault="00E14195" w:rsidP="00E14195">
      <w:pPr>
        <w:pStyle w:val="BulletLMH"/>
        <w:numPr>
          <w:ilvl w:val="0"/>
          <w:numId w:val="0"/>
        </w:numPr>
        <w:ind w:left="714" w:hanging="357"/>
      </w:pPr>
    </w:p>
    <w:p w14:paraId="7C05DFF0" w14:textId="45D1A3AA" w:rsidR="00E14195" w:rsidRDefault="00E14195" w:rsidP="00E14195">
      <w:pPr>
        <w:pStyle w:val="BulletLMH"/>
      </w:pPr>
      <w:r>
        <w:t xml:space="preserve">Make a class called </w:t>
      </w:r>
      <w:r>
        <w:rPr>
          <w:rStyle w:val="codeChar"/>
        </w:rPr>
        <w:t>Rectangle</w:t>
      </w:r>
      <w:r w:rsidR="00231C62">
        <w:t xml:space="preserve">.  It </w:t>
      </w:r>
      <w:r w:rsidR="00231C62" w:rsidRPr="00231C62">
        <w:rPr>
          <w:b/>
          <w:color w:val="0070C0"/>
        </w:rPr>
        <w:t>inherits</w:t>
      </w:r>
      <w:r w:rsidR="00231C62" w:rsidRPr="00231C62">
        <w:rPr>
          <w:color w:val="0070C0"/>
        </w:rPr>
        <w:t xml:space="preserve"> </w:t>
      </w:r>
      <w:r w:rsidR="00231C62">
        <w:t xml:space="preserve">the </w:t>
      </w:r>
      <w:r w:rsidR="00231C62" w:rsidRPr="00231C62">
        <w:rPr>
          <w:rStyle w:val="codeChar"/>
        </w:rPr>
        <w:t>Shape</w:t>
      </w:r>
      <w:r w:rsidR="00231C62">
        <w:t xml:space="preserve"> class.</w:t>
      </w:r>
    </w:p>
    <w:p w14:paraId="086CE2A4" w14:textId="2A7E3B7B" w:rsidR="00E14195" w:rsidRPr="003E06D1" w:rsidRDefault="00E14195" w:rsidP="00E14195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bookmarkStart w:id="4" w:name="OLE_LINK66"/>
      <w:r>
        <w:t xml:space="preserve">Make </w:t>
      </w:r>
      <w:bookmarkEnd w:id="4"/>
      <w:r>
        <w:t xml:space="preserve">the </w:t>
      </w:r>
      <w:bookmarkStart w:id="5" w:name="OLE_LINK67"/>
      <w:bookmarkStart w:id="6" w:name="OLE_LINK68"/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bookmarkEnd w:id="5"/>
      <w:bookmarkEnd w:id="6"/>
      <w:r>
        <w:t xml:space="preserve"> method with 2 object variables: </w:t>
      </w:r>
      <w:bookmarkStart w:id="7" w:name="OLE_LINK64"/>
      <w:bookmarkStart w:id="8" w:name="OLE_LINK65"/>
      <w:r>
        <w:t xml:space="preserve">one is called </w:t>
      </w:r>
      <w:r>
        <w:rPr>
          <w:rStyle w:val="codeChar"/>
        </w:rPr>
        <w:t>width</w:t>
      </w:r>
      <w:bookmarkEnd w:id="7"/>
      <w:bookmarkEnd w:id="8"/>
      <w:r>
        <w:t xml:space="preserve"> and one is called </w:t>
      </w:r>
      <w:r>
        <w:rPr>
          <w:rStyle w:val="codeChar"/>
        </w:rPr>
        <w:t>height</w:t>
      </w:r>
    </w:p>
    <w:p w14:paraId="47BC9894" w14:textId="0CB48F99" w:rsidR="003E06D1" w:rsidRDefault="003E06D1" w:rsidP="00E14195">
      <w:pPr>
        <w:pStyle w:val="BulletLMH"/>
      </w:pPr>
      <w:r>
        <w:t xml:space="preserve">You will need to call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of the </w:t>
      </w:r>
      <w:r w:rsidRPr="003E06D1">
        <w:rPr>
          <w:rStyle w:val="codeChar"/>
        </w:rPr>
        <w:t>Shape</w:t>
      </w:r>
      <w:r>
        <w:t xml:space="preserve"> class</w:t>
      </w:r>
    </w:p>
    <w:p w14:paraId="543F7489" w14:textId="71C2C886" w:rsidR="00E14195" w:rsidRDefault="00E14195" w:rsidP="00E14195">
      <w:pPr>
        <w:pStyle w:val="BulletLMH"/>
      </w:pPr>
      <w:bookmarkStart w:id="9" w:name="OLE_LINK69"/>
      <w:r>
        <w:t xml:space="preserve">Make a method called </w:t>
      </w:r>
      <w:proofErr w:type="spellStart"/>
      <w:r w:rsidRPr="00E14195">
        <w:rPr>
          <w:rStyle w:val="codeChar"/>
        </w:rPr>
        <w:t>get_shape_</w:t>
      </w:r>
      <w:proofErr w:type="gramStart"/>
      <w:r w:rsidRPr="00E14195">
        <w:rPr>
          <w:rStyle w:val="codeChar"/>
        </w:rPr>
        <w:t>type</w:t>
      </w:r>
      <w:proofErr w:type="spellEnd"/>
      <w:r w:rsidR="00A102F2">
        <w:rPr>
          <w:rStyle w:val="codeChar"/>
        </w:rPr>
        <w:t>(</w:t>
      </w:r>
      <w:proofErr w:type="gramEnd"/>
      <w:r w:rsidR="00A102F2">
        <w:rPr>
          <w:rStyle w:val="codeChar"/>
        </w:rPr>
        <w:t>)</w:t>
      </w:r>
      <w:r>
        <w:t xml:space="preserve"> that returns “</w:t>
      </w:r>
      <w:r w:rsidR="003E06D1">
        <w:t>Rectangle</w:t>
      </w:r>
      <w:r>
        <w:t>”</w:t>
      </w:r>
    </w:p>
    <w:bookmarkEnd w:id="9"/>
    <w:p w14:paraId="4D27392F" w14:textId="35C7E707" w:rsidR="003E06D1" w:rsidRDefault="003E06D1" w:rsidP="003E06D1">
      <w:pPr>
        <w:pStyle w:val="BulletLMH"/>
      </w:pPr>
      <w:r>
        <w:t xml:space="preserve">Make a method called </w:t>
      </w:r>
      <w:proofErr w:type="spellStart"/>
      <w:r w:rsidRPr="00E14195">
        <w:rPr>
          <w:rStyle w:val="codeChar"/>
        </w:rPr>
        <w:t>get_</w:t>
      </w:r>
      <w:proofErr w:type="gramStart"/>
      <w:r>
        <w:rPr>
          <w:rStyle w:val="codeChar"/>
        </w:rPr>
        <w:t>perimeter</w:t>
      </w:r>
      <w:proofErr w:type="spellEnd"/>
      <w:r w:rsidR="00A102F2">
        <w:rPr>
          <w:rStyle w:val="codeChar"/>
        </w:rPr>
        <w:t>(</w:t>
      </w:r>
      <w:proofErr w:type="gramEnd"/>
      <w:r w:rsidR="00A102F2">
        <w:rPr>
          <w:rStyle w:val="codeChar"/>
        </w:rPr>
        <w:t>)</w:t>
      </w:r>
      <w:r>
        <w:t xml:space="preserve"> that returns the perimeter of the rectangle.</w:t>
      </w:r>
    </w:p>
    <w:p w14:paraId="332985EF" w14:textId="77777777" w:rsidR="003E06D1" w:rsidRDefault="003E06D1" w:rsidP="003E06D1">
      <w:pPr>
        <w:pStyle w:val="BulletLMH"/>
        <w:numPr>
          <w:ilvl w:val="0"/>
          <w:numId w:val="0"/>
        </w:numPr>
        <w:ind w:left="714"/>
      </w:pPr>
    </w:p>
    <w:p w14:paraId="03EA599B" w14:textId="1D2A2001" w:rsidR="003E06D1" w:rsidRPr="0030037C" w:rsidRDefault="003E06D1" w:rsidP="003E06D1">
      <w:pPr>
        <w:pStyle w:val="BulletLMH"/>
      </w:pPr>
      <w:r>
        <w:t xml:space="preserve">Below is the code that makes the </w:t>
      </w:r>
      <w:r>
        <w:rPr>
          <w:rFonts w:ascii="Courier New" w:hAnsi="Courier New" w:cs="Courier New"/>
          <w:b/>
          <w:color w:val="E36C0A" w:themeColor="accent6" w:themeShade="BF"/>
        </w:rPr>
        <w:t>Rectangle</w:t>
      </w:r>
      <w:r>
        <w:t xml:space="preserve"> objects.  It uses 2 </w:t>
      </w:r>
      <w:r w:rsidR="00A233A8">
        <w:rPr>
          <w:b/>
        </w:rPr>
        <w:t>list</w:t>
      </w:r>
      <w:r>
        <w:rPr>
          <w:b/>
        </w:rPr>
        <w:t xml:space="preserve">s </w:t>
      </w:r>
      <w:r w:rsidRPr="00B703F7">
        <w:t>to</w:t>
      </w:r>
      <w:r>
        <w:t xml:space="preserve"> make the objects.  This </w:t>
      </w:r>
      <w:r w:rsidR="00A233A8">
        <w:t>list</w:t>
      </w:r>
      <w:r>
        <w:t xml:space="preserve"> is passed to a method called </w:t>
      </w:r>
      <w:proofErr w:type="spellStart"/>
      <w:r>
        <w:rPr>
          <w:rFonts w:ascii="Courier New" w:hAnsi="Courier New" w:cs="Courier New"/>
          <w:b/>
          <w:color w:val="E36C0A" w:themeColor="accent6" w:themeShade="BF"/>
        </w:rPr>
        <w:t>print_</w:t>
      </w:r>
      <w:proofErr w:type="gramStart"/>
      <w:ins w:id="10" w:author="Henry" w:date="2017-11-19T21:14:00Z">
        <w:r w:rsidR="00666AE6">
          <w:rPr>
            <w:rFonts w:asciiTheme="minorEastAsia" w:eastAsiaTheme="minorEastAsia" w:hAnsiTheme="minorEastAsia" w:cs="Courier New"/>
            <w:b/>
            <w:color w:val="E36C0A" w:themeColor="accent6" w:themeShade="BF"/>
            <w:lang w:eastAsia="zh-CN"/>
          </w:rPr>
          <w:t>Rectangle</w:t>
        </w:r>
      </w:ins>
      <w:r>
        <w:rPr>
          <w:rFonts w:ascii="Courier New" w:hAnsi="Courier New" w:cs="Courier New"/>
          <w:b/>
          <w:color w:val="E36C0A" w:themeColor="accent6" w:themeShade="BF"/>
        </w:rPr>
        <w:t>s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(</w:t>
      </w:r>
      <w:proofErr w:type="gramEnd"/>
      <w:r>
        <w:rPr>
          <w:rFonts w:ascii="Courier New" w:hAnsi="Courier New" w:cs="Courier New"/>
          <w:b/>
          <w:color w:val="E36C0A" w:themeColor="accent6" w:themeShade="BF"/>
        </w:rPr>
        <w:t>)</w:t>
      </w:r>
      <w:r w:rsidRPr="003E06D1">
        <w:rPr>
          <w:b/>
          <w:color w:val="E36C0A" w:themeColor="accent6" w:themeShade="BF"/>
        </w:rPr>
        <w:t xml:space="preserve"> </w:t>
      </w:r>
      <w:r>
        <w:t>that you need to write the code for:</w:t>
      </w:r>
    </w:p>
    <w:p w14:paraId="4151546E" w14:textId="6820E962" w:rsidR="00E14195" w:rsidRDefault="00E14195" w:rsidP="003E06D1">
      <w:pPr>
        <w:pStyle w:val="BulletLMH"/>
        <w:numPr>
          <w:ilvl w:val="0"/>
          <w:numId w:val="0"/>
        </w:numPr>
        <w:ind w:left="714" w:hanging="357"/>
      </w:pPr>
    </w:p>
    <w:p w14:paraId="6F4F3165" w14:textId="5DAA46C4" w:rsidR="00977B15" w:rsidRDefault="003E06D1" w:rsidP="003E06D1">
      <w:pPr>
        <w:pStyle w:val="BulletLMH"/>
        <w:numPr>
          <w:ilvl w:val="0"/>
          <w:numId w:val="0"/>
        </w:num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1C398534" wp14:editId="442F338A">
                <wp:extent cx="6120130" cy="2387835"/>
                <wp:effectExtent l="0" t="0" r="13970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38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0FA66" w14:textId="01690163" w:rsidR="003E06D1" w:rsidRDefault="003E06D1" w:rsidP="003E06D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rectangle_</w:t>
                            </w:r>
                            <w:r w:rsidR="00A233A8">
                              <w:rPr>
                                <w:color w:val="000000"/>
                                <w:sz w:val="22"/>
                                <w:szCs w:val="27"/>
                              </w:rPr>
                              <w:t>list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1 = [Rectangle(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"white"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4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3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),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     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"red"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9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5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),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     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"purple"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3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6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),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     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"orange"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15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10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),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     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"black"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4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14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)]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>rectangle_</w:t>
                            </w:r>
                            <w:r w:rsidR="00A233A8">
                              <w:rPr>
                                <w:color w:val="000000"/>
                                <w:sz w:val="22"/>
                                <w:szCs w:val="27"/>
                              </w:rPr>
                              <w:t>list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2 = [Rectangle(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"pink"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3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4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),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     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"red"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10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2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),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     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"white"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8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5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),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     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"blue"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14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4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),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     Rectangle(</w:t>
                            </w:r>
                            <w:r w:rsidRPr="003E06D1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"grey"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10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3E06D1">
                              <w:rPr>
                                <w:color w:val="0000FF"/>
                                <w:sz w:val="22"/>
                                <w:szCs w:val="27"/>
                              </w:rPr>
                              <w:t>15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</w:rPr>
                              <w:t>)]</w:t>
                            </w:r>
                          </w:p>
                          <w:p w14:paraId="4A604373" w14:textId="6A086559" w:rsidR="003E06D1" w:rsidRDefault="003E06D1" w:rsidP="003E06D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</w:p>
                          <w:p w14:paraId="7F4279FB" w14:textId="6543B906" w:rsidR="003E06D1" w:rsidRPr="003E06D1" w:rsidRDefault="003E06D1" w:rsidP="003E06D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&lt;You need to write the code that finds how many objects have the same colour.  You will need to use nested FOR loops&gt;</w:t>
                            </w:r>
                          </w:p>
                          <w:p w14:paraId="26CA5A2B" w14:textId="177A04F2" w:rsidR="003E06D1" w:rsidRPr="003E06D1" w:rsidRDefault="003E06D1" w:rsidP="003E06D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</w:t>
                            </w:r>
                            <w:r w:rsidR="00231C62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Inside the same loops, y</w:t>
                            </w: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ou need to write the code that finds how many objects have the same perimeter&gt;</w:t>
                            </w:r>
                          </w:p>
                          <w:p w14:paraId="3973601B" w14:textId="3A234D00" w:rsidR="003E06D1" w:rsidRPr="003E06D1" w:rsidRDefault="003E06D1" w:rsidP="003E06D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bookmarkStart w:id="11" w:name="OLE_LINK72"/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&lt;Print out how many objects have the same colour&gt;</w:t>
                            </w:r>
                          </w:p>
                          <w:p w14:paraId="6EC3B49D" w14:textId="727F5BE7" w:rsidR="003E06D1" w:rsidRPr="003E06D1" w:rsidRDefault="003E06D1" w:rsidP="003E06D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3E06D1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&lt;Print out how many objects have the same perimeter&gt;</w:t>
                            </w:r>
                          </w:p>
                          <w:p w14:paraId="774DBAEF" w14:textId="77777777" w:rsidR="003E06D1" w:rsidRPr="003E06D1" w:rsidRDefault="003E06D1" w:rsidP="003E06D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</w:p>
                          <w:bookmarkEnd w:id="11"/>
                          <w:p w14:paraId="30D8408A" w14:textId="77777777" w:rsidR="003E06D1" w:rsidRPr="003E06D1" w:rsidRDefault="003E06D1" w:rsidP="003E06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398534" id="_x0000_s1050" type="#_x0000_t202" style="width:481.9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" strokecolor="#7f7f7f [1612]">
                <v:textbox style="mso-fit-shape-to-text:t">
                  <w:txbxContent>
                    <w:p w14:paraId="7280FA66" w14:textId="01690163" w:rsidR="003E06D1" w:rsidRDefault="003E06D1" w:rsidP="003E06D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rectangle_</w:t>
                      </w:r>
                      <w:r w:rsidR="00A233A8">
                        <w:rPr>
                          <w:color w:val="000000"/>
                          <w:sz w:val="22"/>
                          <w:szCs w:val="27"/>
                        </w:rPr>
                        <w:t>list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1 = [Rectangle(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"white"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4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3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),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  <w:t xml:space="preserve">                    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"red"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9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5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),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  <w:t xml:space="preserve">                    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"purple"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3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6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),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  <w:t xml:space="preserve">                    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"orange"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15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10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),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  <w:t xml:space="preserve">                    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"black"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4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14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)]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  <w:t>rectangle_</w:t>
                      </w:r>
                      <w:r w:rsidR="00A233A8">
                        <w:rPr>
                          <w:color w:val="000000"/>
                          <w:sz w:val="22"/>
                          <w:szCs w:val="27"/>
                        </w:rPr>
                        <w:t>list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2 = [Rectangle(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"pink"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3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4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),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  <w:t xml:space="preserve">                    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"red"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10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2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),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  <w:t xml:space="preserve">                    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"white"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8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5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),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  <w:t xml:space="preserve">                    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"blue"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14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4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),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br/>
                        <w:t xml:space="preserve">                    Rectangle(</w:t>
                      </w:r>
                      <w:r w:rsidRPr="003E06D1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"grey"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10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3E06D1">
                        <w:rPr>
                          <w:color w:val="0000FF"/>
                          <w:sz w:val="22"/>
                          <w:szCs w:val="27"/>
                        </w:rPr>
                        <w:t>15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</w:rPr>
                        <w:t>)]</w:t>
                      </w:r>
                    </w:p>
                    <w:p w14:paraId="4A604373" w14:textId="6A086559" w:rsidR="003E06D1" w:rsidRDefault="003E06D1" w:rsidP="003E06D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</w:p>
                    <w:p w14:paraId="7F4279FB" w14:textId="6543B906" w:rsidR="003E06D1" w:rsidRPr="003E06D1" w:rsidRDefault="003E06D1" w:rsidP="003E06D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3E06D1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&lt;You need to write the code that finds how many objects have the same colour.  You will need to use nested FOR loops&gt;</w:t>
                      </w:r>
                    </w:p>
                    <w:p w14:paraId="26CA5A2B" w14:textId="177A04F2" w:rsidR="003E06D1" w:rsidRPr="003E06D1" w:rsidRDefault="003E06D1" w:rsidP="003E06D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3E06D1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</w:t>
                      </w:r>
                      <w:r w:rsidR="00231C62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Inside the same loops, y</w:t>
                      </w:r>
                      <w:r w:rsidRPr="003E06D1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ou need to write the code that finds how many objects have the same perimeter&gt;</w:t>
                      </w:r>
                    </w:p>
                    <w:p w14:paraId="3973601B" w14:textId="3A234D00" w:rsidR="003E06D1" w:rsidRPr="003E06D1" w:rsidRDefault="003E06D1" w:rsidP="003E06D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bookmarkStart w:id="12" w:name="OLE_LINK72"/>
                      <w:r w:rsidRPr="003E06D1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&lt;Print out how many objects have the same colour&gt;</w:t>
                      </w:r>
                    </w:p>
                    <w:p w14:paraId="6EC3B49D" w14:textId="727F5BE7" w:rsidR="003E06D1" w:rsidRPr="003E06D1" w:rsidRDefault="003E06D1" w:rsidP="003E06D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3E06D1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&lt;Print out how many objects have the same perimeter&gt;</w:t>
                      </w:r>
                    </w:p>
                    <w:p w14:paraId="774DBAEF" w14:textId="77777777" w:rsidR="003E06D1" w:rsidRPr="003E06D1" w:rsidRDefault="003E06D1" w:rsidP="003E06D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</w:p>
                    <w:bookmarkEnd w:id="12"/>
                    <w:p w14:paraId="30D8408A" w14:textId="77777777" w:rsidR="003E06D1" w:rsidRPr="003E06D1" w:rsidRDefault="003E06D1" w:rsidP="003E06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B50AB1" w14:textId="34AC6BEF" w:rsidR="00EC6C9D" w:rsidRDefault="003E06D1" w:rsidP="00EC6C9D">
      <w:pPr>
        <w:pStyle w:val="BodyLMH"/>
      </w:pPr>
      <w:r>
        <w:t>It should make</w:t>
      </w:r>
      <w:r w:rsidR="00EC6C9D">
        <w:t xml:space="preserve"> this output:</w:t>
      </w:r>
    </w:p>
    <w:p w14:paraId="6EFF37AC" w14:textId="77777777" w:rsidR="00977B15" w:rsidRDefault="00EC6C9D" w:rsidP="00AC48E1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37DBC92D" wp14:editId="05C18776">
                <wp:extent cx="5524500" cy="1289050"/>
                <wp:effectExtent l="0" t="0" r="0" b="3810"/>
                <wp:docPr id="12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9C812" w14:textId="77777777" w:rsidR="003E06D1" w:rsidRPr="003E06D1" w:rsidRDefault="003E06D1" w:rsidP="003E06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3E06D1">
                              <w:rPr>
                                <w:rFonts w:ascii="Courier New" w:hAnsi="Courier New" w:cs="Courier New"/>
                                <w:szCs w:val="19"/>
                              </w:rPr>
                              <w:t>There are 2 rectangle objects with the same colours</w:t>
                            </w:r>
                          </w:p>
                          <w:p w14:paraId="487656B3" w14:textId="203D1C7B" w:rsidR="00EC6C9D" w:rsidRPr="00D72FE6" w:rsidRDefault="003E06D1" w:rsidP="003E06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3E06D1">
                              <w:rPr>
                                <w:rFonts w:ascii="Courier New" w:hAnsi="Courier New" w:cs="Courier New"/>
                                <w:szCs w:val="19"/>
                              </w:rPr>
                              <w:t>There are 3 rectangle objects with the same perimeters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BC92D" id="_x0000_s1051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" fillcolor="#f2f2f2" stroked="f">
                <v:textbox style="mso-fit-shape-to-text:t">
                  <w:txbxContent>
                    <w:p w14:paraId="06B9C812" w14:textId="77777777" w:rsidR="003E06D1" w:rsidRPr="003E06D1" w:rsidRDefault="003E06D1" w:rsidP="003E06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3E06D1">
                        <w:rPr>
                          <w:rFonts w:ascii="Courier New" w:hAnsi="Courier New" w:cs="Courier New"/>
                          <w:szCs w:val="19"/>
                        </w:rPr>
                        <w:t>There are 2 rectangle objects with the same colours</w:t>
                      </w:r>
                    </w:p>
                    <w:p w14:paraId="487656B3" w14:textId="203D1C7B" w:rsidR="00EC6C9D" w:rsidRPr="00D72FE6" w:rsidRDefault="003E06D1" w:rsidP="003E06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3E06D1">
                        <w:rPr>
                          <w:rFonts w:ascii="Courier New" w:hAnsi="Courier New" w:cs="Courier New"/>
                          <w:szCs w:val="19"/>
                        </w:rPr>
                        <w:t>There are 3 rectangle objects with the same perimeters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CD98C" w14:textId="6869B880" w:rsidR="00977B15" w:rsidRDefault="00977B15" w:rsidP="00AC48E1">
      <w:pPr>
        <w:pStyle w:val="BodyLMH"/>
        <w:rPr>
          <w:b/>
        </w:rPr>
      </w:pPr>
    </w:p>
    <w:p w14:paraId="32735090" w14:textId="77777777" w:rsidR="00A102F2" w:rsidRDefault="00A102F2">
      <w:pPr>
        <w:rPr>
          <w:rFonts w:ascii="Arial" w:eastAsia="Times New Roman" w:hAnsi="Arial" w:cs="Arial"/>
          <w:b/>
          <w:bCs/>
          <w:color w:val="7030A0"/>
          <w:szCs w:val="24"/>
          <w:lang w:val="en-US" w:eastAsia="en-US"/>
        </w:rPr>
      </w:pPr>
      <w:r>
        <w:br w:type="page"/>
      </w:r>
    </w:p>
    <w:p w14:paraId="42732577" w14:textId="25562FE3" w:rsidR="007F74B4" w:rsidRDefault="007F74B4" w:rsidP="007F74B4">
      <w:pPr>
        <w:pStyle w:val="Topic"/>
      </w:pPr>
      <w:r>
        <w:lastRenderedPageBreak/>
        <w:t xml:space="preserve">Question </w:t>
      </w:r>
      <w:r w:rsidR="003060FA">
        <w:t>4</w:t>
      </w:r>
    </w:p>
    <w:p w14:paraId="56712803" w14:textId="77777777" w:rsidR="007F74B4" w:rsidRDefault="007F74B4" w:rsidP="007F74B4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437"/>
      </w:tblGrid>
      <w:tr w:rsidR="007F74B4" w:rsidRPr="00AC48E1" w14:paraId="29E9DD6B" w14:textId="77777777" w:rsidTr="00236E58">
        <w:trPr>
          <w:trHeight w:val="229"/>
        </w:trPr>
        <w:tc>
          <w:tcPr>
            <w:tcW w:w="9437" w:type="dxa"/>
            <w:shd w:val="clear" w:color="auto" w:fill="92CDDC" w:themeFill="accent5" w:themeFillTint="99"/>
          </w:tcPr>
          <w:p w14:paraId="4E18D680" w14:textId="77685307" w:rsidR="007F74B4" w:rsidRPr="00AC48E1" w:rsidRDefault="007F74B4" w:rsidP="00236E5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Abstract classes</w:t>
            </w:r>
          </w:p>
        </w:tc>
      </w:tr>
      <w:tr w:rsidR="007F74B4" w:rsidRPr="00AC48E1" w14:paraId="599AF6BB" w14:textId="77777777" w:rsidTr="00236E58">
        <w:trPr>
          <w:trHeight w:val="1210"/>
        </w:trPr>
        <w:tc>
          <w:tcPr>
            <w:tcW w:w="9437" w:type="dxa"/>
          </w:tcPr>
          <w:p w14:paraId="0BE02173" w14:textId="77777777" w:rsidR="007F74B4" w:rsidRPr="00EC6C9D" w:rsidRDefault="007F74B4" w:rsidP="00236E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>Learning outcomes: 1&amp;3</w:t>
            </w:r>
          </w:p>
          <w:p w14:paraId="306FE882" w14:textId="19B6330F" w:rsidR="007F74B4" w:rsidRPr="00EC6C9D" w:rsidRDefault="007F74B4" w:rsidP="00236E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>Relevant topics:</w:t>
            </w:r>
            <w:r w:rsidRPr="00E14195">
              <w:rPr>
                <w:rFonts w:ascii="Arial" w:hAnsi="Arial" w:cs="Arial"/>
              </w:rPr>
              <w:t xml:space="preserve"> output, iteration, </w:t>
            </w:r>
            <w:r>
              <w:rPr>
                <w:rFonts w:ascii="Arial" w:hAnsi="Arial" w:cs="Arial"/>
              </w:rPr>
              <w:t>list</w:t>
            </w:r>
            <w:r w:rsidRPr="00E14195">
              <w:rPr>
                <w:rFonts w:ascii="Arial" w:hAnsi="Arial" w:cs="Arial"/>
              </w:rPr>
              <w:t>, class, objects, encapsulation, inheritance</w:t>
            </w:r>
            <w:r>
              <w:rPr>
                <w:rFonts w:ascii="Arial" w:hAnsi="Arial" w:cs="Arial"/>
              </w:rPr>
              <w:t>, abstract</w:t>
            </w:r>
          </w:p>
          <w:p w14:paraId="503791C0" w14:textId="5B3E662C" w:rsidR="007F74B4" w:rsidRPr="00EC6C9D" w:rsidRDefault="007F74B4" w:rsidP="00236E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 xml:space="preserve">Suggested time to complete: Week </w:t>
            </w:r>
            <w:r>
              <w:rPr>
                <w:rFonts w:ascii="Arial" w:hAnsi="Arial" w:cs="Arial"/>
              </w:rPr>
              <w:t>11</w:t>
            </w:r>
          </w:p>
          <w:p w14:paraId="7EDF5A5F" w14:textId="3E07011E" w:rsidR="007F74B4" w:rsidRPr="00AC48E1" w:rsidRDefault="007F74B4" w:rsidP="00236E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Pr="007F74B4">
              <w:rPr>
                <w:rFonts w:ascii="Arial" w:hAnsi="Arial" w:cs="Arial"/>
                <w:i/>
              </w:rPr>
              <w:t>Polymorphism and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Abstract</w:t>
            </w:r>
          </w:p>
        </w:tc>
      </w:tr>
    </w:tbl>
    <w:p w14:paraId="28F84677" w14:textId="77777777" w:rsidR="007F74B4" w:rsidRDefault="007F74B4" w:rsidP="007F74B4">
      <w:pPr>
        <w:pStyle w:val="BodyLMH"/>
        <w:rPr>
          <w:b/>
        </w:rPr>
      </w:pPr>
    </w:p>
    <w:p w14:paraId="57B41799" w14:textId="54083A30" w:rsidR="007F74B4" w:rsidRDefault="007F74B4" w:rsidP="007F74B4">
      <w:pPr>
        <w:pStyle w:val="BulletLMH"/>
      </w:pPr>
      <w:r>
        <w:t>Make a</w:t>
      </w:r>
      <w:r w:rsidR="003B6D4F">
        <w:t xml:space="preserve">n </w:t>
      </w:r>
      <w:r w:rsidR="003B6D4F" w:rsidRPr="003B6D4F">
        <w:rPr>
          <w:b/>
          <w:color w:val="0070C0"/>
        </w:rPr>
        <w:t>abstract</w:t>
      </w:r>
      <w:r w:rsidR="003B6D4F">
        <w:t xml:space="preserve"> </w:t>
      </w:r>
      <w:r>
        <w:t xml:space="preserve">class called </w:t>
      </w:r>
      <w:r w:rsidR="003B6D4F">
        <w:rPr>
          <w:rStyle w:val="codeChar"/>
        </w:rPr>
        <w:t>Reading</w:t>
      </w:r>
      <w:r>
        <w:tab/>
      </w:r>
    </w:p>
    <w:p w14:paraId="756D0166" w14:textId="77777777" w:rsidR="00A102F2" w:rsidRDefault="007F74B4" w:rsidP="00A102F2">
      <w:pPr>
        <w:pStyle w:val="BulletLMH"/>
      </w:pPr>
      <w:r>
        <w:t xml:space="preserve">Make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with one object variable called </w:t>
      </w:r>
      <w:proofErr w:type="spellStart"/>
      <w:r w:rsidR="003B6D4F">
        <w:rPr>
          <w:rStyle w:val="codeChar"/>
        </w:rPr>
        <w:t>number_of_pages</w:t>
      </w:r>
      <w:proofErr w:type="spellEnd"/>
    </w:p>
    <w:p w14:paraId="2974DE75" w14:textId="744AD226" w:rsidR="007F74B4" w:rsidRDefault="007F74B4" w:rsidP="00A102F2">
      <w:pPr>
        <w:pStyle w:val="BulletLMH"/>
      </w:pPr>
      <w:r>
        <w:t>Make a</w:t>
      </w:r>
      <w:r w:rsidR="00A102F2">
        <w:t xml:space="preserve">n </w:t>
      </w:r>
      <w:r w:rsidR="00A102F2" w:rsidRPr="00A102F2">
        <w:rPr>
          <w:b/>
          <w:color w:val="0070C0"/>
        </w:rPr>
        <w:t>abstract</w:t>
      </w:r>
      <w:r w:rsidRPr="00A102F2">
        <w:rPr>
          <w:color w:val="0070C0"/>
        </w:rPr>
        <w:t xml:space="preserve"> </w:t>
      </w:r>
      <w:r>
        <w:t xml:space="preserve">method called </w:t>
      </w:r>
      <w:proofErr w:type="gramStart"/>
      <w:r w:rsidR="00A102F2">
        <w:rPr>
          <w:rStyle w:val="codeChar"/>
        </w:rPr>
        <w:t>details(</w:t>
      </w:r>
      <w:proofErr w:type="gramEnd"/>
      <w:r w:rsidR="00A102F2">
        <w:rPr>
          <w:rStyle w:val="codeChar"/>
        </w:rPr>
        <w:t>)</w:t>
      </w:r>
      <w:r>
        <w:t xml:space="preserve"> that </w:t>
      </w:r>
      <w:r w:rsidR="00A102F2">
        <w:t xml:space="preserve">has </w:t>
      </w:r>
      <w:r w:rsidR="00A102F2" w:rsidRPr="00A102F2">
        <w:rPr>
          <w:rStyle w:val="codeChar"/>
        </w:rPr>
        <w:t>pass</w:t>
      </w:r>
    </w:p>
    <w:p w14:paraId="03870281" w14:textId="77777777" w:rsidR="007F74B4" w:rsidRDefault="007F74B4" w:rsidP="007F74B4">
      <w:pPr>
        <w:pStyle w:val="BulletLMH"/>
        <w:numPr>
          <w:ilvl w:val="0"/>
          <w:numId w:val="0"/>
        </w:numPr>
        <w:ind w:left="714" w:hanging="357"/>
      </w:pPr>
    </w:p>
    <w:p w14:paraId="6D77B3BA" w14:textId="6600AD7D" w:rsidR="007F74B4" w:rsidRDefault="007F74B4" w:rsidP="007F74B4">
      <w:pPr>
        <w:pStyle w:val="BulletLMH"/>
      </w:pPr>
      <w:r>
        <w:t xml:space="preserve">Make a class called </w:t>
      </w:r>
      <w:r w:rsidR="00A102F2">
        <w:rPr>
          <w:rStyle w:val="codeChar"/>
        </w:rPr>
        <w:t>Book</w:t>
      </w:r>
      <w:r>
        <w:t xml:space="preserve">.  It </w:t>
      </w:r>
      <w:r w:rsidRPr="00231C62">
        <w:rPr>
          <w:b/>
          <w:color w:val="0070C0"/>
        </w:rPr>
        <w:t>inherits</w:t>
      </w:r>
      <w:r w:rsidRPr="00231C62">
        <w:rPr>
          <w:color w:val="0070C0"/>
        </w:rPr>
        <w:t xml:space="preserve"> </w:t>
      </w:r>
      <w:r>
        <w:t xml:space="preserve">the </w:t>
      </w:r>
      <w:r w:rsidR="00A102F2">
        <w:rPr>
          <w:rStyle w:val="codeChar"/>
        </w:rPr>
        <w:t>Reading</w:t>
      </w:r>
      <w:r>
        <w:t xml:space="preserve"> class.</w:t>
      </w:r>
    </w:p>
    <w:p w14:paraId="2436CE7F" w14:textId="11668994" w:rsidR="007F74B4" w:rsidRPr="003E06D1" w:rsidRDefault="007F74B4" w:rsidP="007F74B4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with </w:t>
      </w:r>
      <w:r w:rsidR="00A102F2">
        <w:t>1</w:t>
      </w:r>
      <w:r>
        <w:t xml:space="preserve"> object variable</w:t>
      </w:r>
      <w:r w:rsidR="00A102F2">
        <w:t xml:space="preserve"> </w:t>
      </w:r>
      <w:r>
        <w:t xml:space="preserve">called </w:t>
      </w:r>
      <w:r w:rsidR="00A102F2">
        <w:rPr>
          <w:rStyle w:val="codeChar"/>
        </w:rPr>
        <w:t>author</w:t>
      </w:r>
      <w:r>
        <w:t xml:space="preserve"> </w:t>
      </w:r>
    </w:p>
    <w:p w14:paraId="659CB593" w14:textId="0E8A3501" w:rsidR="007F74B4" w:rsidRDefault="007F74B4" w:rsidP="007F74B4">
      <w:pPr>
        <w:pStyle w:val="BulletLMH"/>
      </w:pPr>
      <w:r>
        <w:t xml:space="preserve">You will need to call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of the </w:t>
      </w:r>
      <w:r w:rsidR="00A102F2">
        <w:rPr>
          <w:rStyle w:val="codeChar"/>
        </w:rPr>
        <w:t>Reading</w:t>
      </w:r>
      <w:r>
        <w:t xml:space="preserve"> class</w:t>
      </w:r>
    </w:p>
    <w:p w14:paraId="47EEC7A1" w14:textId="41BE469B" w:rsidR="007F74B4" w:rsidRDefault="007F74B4" w:rsidP="007F74B4">
      <w:pPr>
        <w:pStyle w:val="BulletLMH"/>
      </w:pPr>
      <w:r>
        <w:t xml:space="preserve">Make a method called </w:t>
      </w:r>
      <w:proofErr w:type="gramStart"/>
      <w:r w:rsidR="00A102F2">
        <w:rPr>
          <w:rStyle w:val="codeChar"/>
        </w:rPr>
        <w:t>details(</w:t>
      </w:r>
      <w:proofErr w:type="gramEnd"/>
      <w:r w:rsidR="00A102F2">
        <w:rPr>
          <w:rStyle w:val="codeChar"/>
        </w:rPr>
        <w:t>)</w:t>
      </w:r>
      <w:r w:rsidR="00A102F2">
        <w:t xml:space="preserve"> </w:t>
      </w:r>
      <w:r>
        <w:t xml:space="preserve">that </w:t>
      </w:r>
      <w:r w:rsidR="00A102F2">
        <w:t xml:space="preserve">prints “The book was written by … and has … </w:t>
      </w:r>
      <w:ins w:id="12" w:author="Henry" w:date="2017-11-19T21:38:00Z">
        <w:r w:rsidR="00B10EE9">
          <w:t>pages</w:t>
        </w:r>
      </w:ins>
      <w:r w:rsidR="00A102F2">
        <w:t>”</w:t>
      </w:r>
    </w:p>
    <w:p w14:paraId="337C1CFF" w14:textId="20632FB7" w:rsidR="007F74B4" w:rsidRDefault="007F74B4" w:rsidP="007F74B4">
      <w:pPr>
        <w:pStyle w:val="BulletLMH"/>
        <w:numPr>
          <w:ilvl w:val="0"/>
          <w:numId w:val="0"/>
        </w:numPr>
        <w:ind w:left="714"/>
      </w:pPr>
    </w:p>
    <w:p w14:paraId="26B24A03" w14:textId="505D77C0" w:rsidR="00A102F2" w:rsidRDefault="00A102F2" w:rsidP="00A102F2">
      <w:pPr>
        <w:pStyle w:val="BulletLMH"/>
      </w:pPr>
      <w:r>
        <w:t xml:space="preserve">Make a class called </w:t>
      </w:r>
      <w:r>
        <w:rPr>
          <w:rStyle w:val="codeChar"/>
        </w:rPr>
        <w:t>Newspaper</w:t>
      </w:r>
      <w:r>
        <w:t xml:space="preserve">.  It </w:t>
      </w:r>
      <w:r w:rsidRPr="00231C62">
        <w:rPr>
          <w:b/>
          <w:color w:val="0070C0"/>
        </w:rPr>
        <w:t>inherits</w:t>
      </w:r>
      <w:r w:rsidRPr="00231C62">
        <w:rPr>
          <w:color w:val="0070C0"/>
        </w:rPr>
        <w:t xml:space="preserve"> </w:t>
      </w:r>
      <w:r>
        <w:t xml:space="preserve">the </w:t>
      </w:r>
      <w:r>
        <w:rPr>
          <w:rStyle w:val="codeChar"/>
        </w:rPr>
        <w:t>Reading</w:t>
      </w:r>
      <w:r>
        <w:t xml:space="preserve"> class.</w:t>
      </w:r>
    </w:p>
    <w:p w14:paraId="20CE26EA" w14:textId="40F1ACA7" w:rsidR="00A102F2" w:rsidRPr="003E06D1" w:rsidRDefault="00A102F2" w:rsidP="00A102F2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with 1 object variable called </w:t>
      </w:r>
      <w:r w:rsidRPr="00A102F2">
        <w:rPr>
          <w:rStyle w:val="codeChar"/>
        </w:rPr>
        <w:t>issue_date</w:t>
      </w:r>
      <w:r>
        <w:t xml:space="preserve"> </w:t>
      </w:r>
    </w:p>
    <w:p w14:paraId="1FB79FF9" w14:textId="77777777" w:rsidR="00A102F2" w:rsidRDefault="00A102F2" w:rsidP="00A102F2">
      <w:pPr>
        <w:pStyle w:val="BulletLMH"/>
      </w:pPr>
      <w:r>
        <w:t xml:space="preserve">You will need to call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of the </w:t>
      </w:r>
      <w:r>
        <w:rPr>
          <w:rStyle w:val="codeChar"/>
        </w:rPr>
        <w:t>Reading</w:t>
      </w:r>
      <w:r>
        <w:t xml:space="preserve"> class</w:t>
      </w:r>
    </w:p>
    <w:p w14:paraId="6280D970" w14:textId="3BA78957" w:rsidR="00A102F2" w:rsidRDefault="00A102F2" w:rsidP="00A102F2">
      <w:pPr>
        <w:pStyle w:val="BulletLMH"/>
      </w:pPr>
      <w:r>
        <w:t xml:space="preserve">Make a method called </w:t>
      </w:r>
      <w:proofErr w:type="gramStart"/>
      <w:r>
        <w:rPr>
          <w:rStyle w:val="codeChar"/>
        </w:rPr>
        <w:t>details(</w:t>
      </w:r>
      <w:proofErr w:type="gramEnd"/>
      <w:r>
        <w:rPr>
          <w:rStyle w:val="codeChar"/>
        </w:rPr>
        <w:t>)</w:t>
      </w:r>
      <w:r>
        <w:t xml:space="preserve"> that prints “The newspaper is for … and has … </w:t>
      </w:r>
      <w:ins w:id="13" w:author="Henry" w:date="2017-11-19T21:38:00Z">
        <w:r w:rsidR="00B10EE9">
          <w:t>pages</w:t>
        </w:r>
      </w:ins>
      <w:r>
        <w:t>”</w:t>
      </w:r>
    </w:p>
    <w:p w14:paraId="182A37FB" w14:textId="77777777" w:rsidR="00A102F2" w:rsidRDefault="00A102F2" w:rsidP="007F74B4">
      <w:pPr>
        <w:pStyle w:val="BulletLMH"/>
        <w:numPr>
          <w:ilvl w:val="0"/>
          <w:numId w:val="0"/>
        </w:numPr>
        <w:ind w:left="714"/>
      </w:pPr>
    </w:p>
    <w:p w14:paraId="5948A26A" w14:textId="33DAF62E" w:rsidR="00A102F2" w:rsidRPr="0030037C" w:rsidRDefault="00A102F2" w:rsidP="00A102F2">
      <w:pPr>
        <w:pStyle w:val="BulletLMH"/>
      </w:pPr>
      <w:r>
        <w:t xml:space="preserve">Below is the code that makes the </w:t>
      </w:r>
      <w:r>
        <w:rPr>
          <w:rFonts w:ascii="Courier New" w:hAnsi="Courier New" w:cs="Courier New"/>
          <w:b/>
          <w:color w:val="E36C0A" w:themeColor="accent6" w:themeShade="BF"/>
        </w:rPr>
        <w:t>Reading</w:t>
      </w:r>
      <w:r>
        <w:t xml:space="preserve"> objects.  It uses a </w:t>
      </w:r>
      <w:r>
        <w:rPr>
          <w:b/>
        </w:rPr>
        <w:t xml:space="preserve">list </w:t>
      </w:r>
      <w:r w:rsidRPr="00B703F7">
        <w:t>to</w:t>
      </w:r>
      <w:r>
        <w:t xml:space="preserve"> make the objects.  This list is passed to a method called </w:t>
      </w:r>
      <w:proofErr w:type="spellStart"/>
      <w:r>
        <w:rPr>
          <w:rFonts w:ascii="Courier New" w:hAnsi="Courier New" w:cs="Courier New"/>
          <w:b/>
          <w:color w:val="E36C0A" w:themeColor="accent6" w:themeShade="BF"/>
        </w:rPr>
        <w:t>print_</w:t>
      </w:r>
      <w:proofErr w:type="gramStart"/>
      <w:r>
        <w:rPr>
          <w:rFonts w:ascii="Courier New" w:hAnsi="Courier New" w:cs="Courier New"/>
          <w:b/>
          <w:color w:val="E36C0A" w:themeColor="accent6" w:themeShade="BF"/>
        </w:rPr>
        <w:t>reading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(</w:t>
      </w:r>
      <w:proofErr w:type="gramEnd"/>
      <w:r>
        <w:rPr>
          <w:rFonts w:ascii="Courier New" w:hAnsi="Courier New" w:cs="Courier New"/>
          <w:b/>
          <w:color w:val="E36C0A" w:themeColor="accent6" w:themeShade="BF"/>
        </w:rPr>
        <w:t>)</w:t>
      </w:r>
      <w:r w:rsidRPr="003E06D1">
        <w:rPr>
          <w:b/>
          <w:color w:val="E36C0A" w:themeColor="accent6" w:themeShade="BF"/>
        </w:rPr>
        <w:t xml:space="preserve"> </w:t>
      </w:r>
      <w:r>
        <w:t>that you need to write the code for:</w:t>
      </w:r>
    </w:p>
    <w:p w14:paraId="7FB18271" w14:textId="77777777" w:rsidR="007F74B4" w:rsidRDefault="007F74B4" w:rsidP="007F74B4">
      <w:pPr>
        <w:pStyle w:val="BulletLMH"/>
        <w:numPr>
          <w:ilvl w:val="0"/>
          <w:numId w:val="0"/>
        </w:numPr>
        <w:ind w:left="714" w:hanging="357"/>
      </w:pPr>
    </w:p>
    <w:p w14:paraId="57E61AB7" w14:textId="77777777" w:rsidR="007F74B4" w:rsidRDefault="007F74B4" w:rsidP="007F74B4">
      <w:pPr>
        <w:pStyle w:val="BulletLMH"/>
        <w:numPr>
          <w:ilvl w:val="0"/>
          <w:numId w:val="0"/>
        </w:num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5BDE3E61" wp14:editId="780C05B2">
                <wp:extent cx="6120130" cy="2387835"/>
                <wp:effectExtent l="0" t="0" r="13970" b="171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38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7805" w14:textId="77777777" w:rsidR="00A102F2" w:rsidRPr="00B703F7" w:rsidRDefault="00A102F2" w:rsidP="00A102F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>readings = [</w:t>
                            </w:r>
                            <w:proofErr w:type="gramStart"/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>Book(</w:t>
                            </w:r>
                            <w:proofErr w:type="gramEnd"/>
                            <w:r w:rsidRPr="00A102F2">
                              <w:rPr>
                                <w:color w:val="0000FF"/>
                                <w:sz w:val="22"/>
                                <w:szCs w:val="27"/>
                              </w:rPr>
                              <w:t>545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>,</w:t>
                            </w:r>
                            <w:r w:rsidRPr="00A102F2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"Dan Brown"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>), Book(</w:t>
                            </w:r>
                            <w:r w:rsidRPr="00A102F2">
                              <w:rPr>
                                <w:color w:val="0000FF"/>
                                <w:sz w:val="22"/>
                                <w:szCs w:val="27"/>
                              </w:rPr>
                              <w:t>675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A102F2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"Stephen King"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>), Newspaper(</w:t>
                            </w:r>
                            <w:r w:rsidRPr="00A102F2">
                              <w:rPr>
                                <w:color w:val="0000FF"/>
                                <w:sz w:val="22"/>
                                <w:szCs w:val="27"/>
                              </w:rPr>
                              <w:t>54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A102F2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"2017/11/01"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>), Newspaper(</w:t>
                            </w:r>
                            <w:r w:rsidRPr="00A102F2">
                              <w:rPr>
                                <w:color w:val="0000FF"/>
                                <w:sz w:val="22"/>
                                <w:szCs w:val="27"/>
                              </w:rPr>
                              <w:t>34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A102F2">
                              <w:rPr>
                                <w:b/>
                                <w:bCs/>
                                <w:color w:val="008080"/>
                                <w:sz w:val="22"/>
                                <w:szCs w:val="27"/>
                              </w:rPr>
                              <w:t>"2017/10/23"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>)]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    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&lt;You need to write the code here&gt;</w:t>
                            </w:r>
                          </w:p>
                          <w:p w14:paraId="35D72957" w14:textId="77777777" w:rsidR="00A102F2" w:rsidRPr="00B703F7" w:rsidRDefault="00A102F2" w:rsidP="00A102F2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&lt;Make a variable called total&gt;</w:t>
                            </w:r>
                          </w:p>
                          <w:p w14:paraId="1A59BA10" w14:textId="0BD04ABB" w:rsidR="00A102F2" w:rsidRPr="00B703F7" w:rsidRDefault="00A102F2" w:rsidP="00A102F2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&lt;Loop through the </w:t>
                            </w:r>
                            <w:r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readings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list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 and call the </w:t>
                            </w:r>
                            <w:proofErr w:type="gramStart"/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details</w:t>
                            </w:r>
                            <w:r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)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 method on each object&gt;</w:t>
                            </w:r>
                          </w:p>
                          <w:p w14:paraId="7F43A7EA" w14:textId="61193644" w:rsidR="00A102F2" w:rsidRPr="00B703F7" w:rsidRDefault="00A102F2" w:rsidP="00A102F2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</w:pPr>
                            <w:r w:rsidRPr="003B6D4F">
                              <w:rPr>
                                <w:color w:val="000000"/>
                                <w:sz w:val="22"/>
                                <w:szCs w:val="27"/>
                              </w:rPr>
                              <w:t xml:space="preserve">    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&lt;Add the number of </w:t>
                            </w:r>
                            <w:r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pages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 to the total variable&gt;</w:t>
                            </w:r>
                          </w:p>
                          <w:p w14:paraId="73DECECC" w14:textId="7E067831" w:rsidR="00A102F2" w:rsidRPr="00A102F2" w:rsidRDefault="00A102F2" w:rsidP="00A102F2">
                            <w:pPr>
                              <w:pStyle w:val="HTML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 xml:space="preserve">&lt;Print the total number of </w:t>
                            </w:r>
                            <w:r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pages</w:t>
                            </w:r>
                            <w:r w:rsidRPr="00B703F7">
                              <w:rPr>
                                <w:color w:val="000000"/>
                                <w:sz w:val="22"/>
                                <w:szCs w:val="27"/>
                                <w:highlight w:val="yellow"/>
                              </w:rPr>
                              <w:t>&gt;</w:t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proofErr w:type="spellStart"/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>print_reading</w:t>
                            </w:r>
                            <w:proofErr w:type="spellEnd"/>
                            <w:r w:rsidRPr="00A102F2">
                              <w:rPr>
                                <w:color w:val="000000"/>
                                <w:sz w:val="22"/>
                                <w:szCs w:val="27"/>
                              </w:rPr>
                              <w:t>(readings)</w:t>
                            </w:r>
                          </w:p>
                          <w:p w14:paraId="27A03DFB" w14:textId="77777777" w:rsidR="007F74B4" w:rsidRPr="00A102F2" w:rsidRDefault="007F74B4" w:rsidP="007F74B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E3E61" id="_x0000_s1052" type="#_x0000_t202" style="width:481.9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" strokecolor="#7f7f7f [1612]">
                <v:textbox style="mso-fit-shape-to-text:t">
                  <w:txbxContent>
                    <w:p w14:paraId="43267805" w14:textId="77777777" w:rsidR="00A102F2" w:rsidRPr="00B703F7" w:rsidRDefault="00A102F2" w:rsidP="00A102F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>readings = [</w:t>
                      </w:r>
                      <w:proofErr w:type="gramStart"/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>Book(</w:t>
                      </w:r>
                      <w:proofErr w:type="gramEnd"/>
                      <w:r w:rsidRPr="00A102F2">
                        <w:rPr>
                          <w:color w:val="0000FF"/>
                          <w:sz w:val="22"/>
                          <w:szCs w:val="27"/>
                        </w:rPr>
                        <w:t>545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>,</w:t>
                      </w:r>
                      <w:r w:rsidRPr="00A102F2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"Dan Brown"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>), Book(</w:t>
                      </w:r>
                      <w:r w:rsidRPr="00A102F2">
                        <w:rPr>
                          <w:color w:val="0000FF"/>
                          <w:sz w:val="22"/>
                          <w:szCs w:val="27"/>
                        </w:rPr>
                        <w:t>675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A102F2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"Stephen King"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>), Newspaper(</w:t>
                      </w:r>
                      <w:r w:rsidRPr="00A102F2">
                        <w:rPr>
                          <w:color w:val="0000FF"/>
                          <w:sz w:val="22"/>
                          <w:szCs w:val="27"/>
                        </w:rPr>
                        <w:t>54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A102F2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"2017/11/01"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>), Newspaper(</w:t>
                      </w:r>
                      <w:r w:rsidRPr="00A102F2">
                        <w:rPr>
                          <w:color w:val="0000FF"/>
                          <w:sz w:val="22"/>
                          <w:szCs w:val="27"/>
                        </w:rPr>
                        <w:t>34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A102F2">
                        <w:rPr>
                          <w:b/>
                          <w:bCs/>
                          <w:color w:val="008080"/>
                          <w:sz w:val="22"/>
                          <w:szCs w:val="27"/>
                        </w:rPr>
                        <w:t>"2017/10/23"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>)]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</w:rPr>
                        <w:t xml:space="preserve">    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&lt;You need to write the code here&gt;</w:t>
                      </w:r>
                    </w:p>
                    <w:p w14:paraId="35D72957" w14:textId="77777777" w:rsidR="00A102F2" w:rsidRPr="00B703F7" w:rsidRDefault="00A102F2" w:rsidP="00A102F2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&lt;Make a variable called total&gt;</w:t>
                      </w:r>
                    </w:p>
                    <w:p w14:paraId="1A59BA10" w14:textId="0BD04ABB" w:rsidR="00A102F2" w:rsidRPr="00B703F7" w:rsidRDefault="00A102F2" w:rsidP="00A102F2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&lt;Loop through the </w:t>
                      </w:r>
                      <w:r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readings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list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 and call the </w:t>
                      </w:r>
                      <w:proofErr w:type="gramStart"/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details</w:t>
                      </w:r>
                      <w:r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)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 method on each object&gt;</w:t>
                      </w:r>
                    </w:p>
                    <w:p w14:paraId="7F43A7EA" w14:textId="61193644" w:rsidR="00A102F2" w:rsidRPr="00B703F7" w:rsidRDefault="00A102F2" w:rsidP="00A102F2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</w:pPr>
                      <w:r w:rsidRPr="003B6D4F">
                        <w:rPr>
                          <w:color w:val="000000"/>
                          <w:sz w:val="22"/>
                          <w:szCs w:val="27"/>
                        </w:rPr>
                        <w:t xml:space="preserve">    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&lt;Add the number of </w:t>
                      </w:r>
                      <w:r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pages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 to the total variable&gt;</w:t>
                      </w:r>
                    </w:p>
                    <w:p w14:paraId="73DECECC" w14:textId="7E067831" w:rsidR="00A102F2" w:rsidRPr="00A102F2" w:rsidRDefault="00A102F2" w:rsidP="00A102F2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 xml:space="preserve">&lt;Print the total number of </w:t>
                      </w:r>
                      <w:r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pages</w:t>
                      </w:r>
                      <w:r w:rsidRPr="00B703F7">
                        <w:rPr>
                          <w:color w:val="000000"/>
                          <w:sz w:val="22"/>
                          <w:szCs w:val="27"/>
                          <w:highlight w:val="yellow"/>
                        </w:rPr>
                        <w:t>&gt;</w:t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br/>
                      </w:r>
                      <w:proofErr w:type="spellStart"/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>print_reading</w:t>
                      </w:r>
                      <w:proofErr w:type="spellEnd"/>
                      <w:r w:rsidRPr="00A102F2">
                        <w:rPr>
                          <w:color w:val="000000"/>
                          <w:sz w:val="22"/>
                          <w:szCs w:val="27"/>
                        </w:rPr>
                        <w:t>(readings)</w:t>
                      </w:r>
                    </w:p>
                    <w:p w14:paraId="27A03DFB" w14:textId="77777777" w:rsidR="007F74B4" w:rsidRPr="00A102F2" w:rsidRDefault="007F74B4" w:rsidP="007F74B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6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9BCD73" w14:textId="77777777" w:rsidR="007F74B4" w:rsidRDefault="007F74B4" w:rsidP="007F74B4">
      <w:pPr>
        <w:pStyle w:val="BodyLMH"/>
      </w:pPr>
      <w:r>
        <w:t>It should make this output:</w:t>
      </w:r>
    </w:p>
    <w:p w14:paraId="41258EFE" w14:textId="45DF559F" w:rsidR="007F74B4" w:rsidRDefault="007F74B4" w:rsidP="007F74B4">
      <w:pPr>
        <w:pStyle w:val="BodyLMH"/>
        <w:rPr>
          <w:ins w:id="14" w:author="Henry" w:date="2017-11-19T21:39:00Z"/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0043848A" wp14:editId="394053D0">
                <wp:extent cx="5524500" cy="1289050"/>
                <wp:effectExtent l="0" t="0" r="0" b="381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EE434" w14:textId="77777777" w:rsidR="00A102F2" w:rsidRPr="00A102F2" w:rsidRDefault="00A102F2" w:rsidP="00A102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102F2">
                              <w:rPr>
                                <w:rFonts w:ascii="Courier New" w:hAnsi="Courier New" w:cs="Courier New"/>
                                <w:szCs w:val="19"/>
                              </w:rPr>
                              <w:t>The book was written by Dan Brown and has 545 words</w:t>
                            </w:r>
                          </w:p>
                          <w:p w14:paraId="25456134" w14:textId="77777777" w:rsidR="00A102F2" w:rsidRPr="00A102F2" w:rsidRDefault="00A102F2" w:rsidP="00A102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102F2">
                              <w:rPr>
                                <w:rFonts w:ascii="Courier New" w:hAnsi="Courier New" w:cs="Courier New"/>
                                <w:szCs w:val="19"/>
                              </w:rPr>
                              <w:t>The book was written by Stephen King and has 675 words</w:t>
                            </w:r>
                          </w:p>
                          <w:p w14:paraId="71AED836" w14:textId="77777777" w:rsidR="00A102F2" w:rsidRPr="00A102F2" w:rsidRDefault="00A102F2" w:rsidP="00A102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102F2">
                              <w:rPr>
                                <w:rFonts w:ascii="Courier New" w:hAnsi="Courier New" w:cs="Courier New"/>
                                <w:szCs w:val="19"/>
                              </w:rPr>
                              <w:t>The newspaper is for 2017/11/01 and has 54 words</w:t>
                            </w:r>
                          </w:p>
                          <w:p w14:paraId="5BA98507" w14:textId="77777777" w:rsidR="00A102F2" w:rsidRPr="00A102F2" w:rsidRDefault="00A102F2" w:rsidP="00A102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A102F2">
                              <w:rPr>
                                <w:rFonts w:ascii="Courier New" w:hAnsi="Courier New" w:cs="Courier New"/>
                                <w:szCs w:val="19"/>
                              </w:rPr>
                              <w:t>The newspaper is for 2017/10/23 and has 34 words</w:t>
                            </w:r>
                          </w:p>
                          <w:p w14:paraId="6408D8D4" w14:textId="11614FA9" w:rsidR="007F74B4" w:rsidRPr="00D72FE6" w:rsidRDefault="00A102F2" w:rsidP="00A102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A102F2">
                              <w:rPr>
                                <w:rFonts w:ascii="Courier New" w:hAnsi="Courier New" w:cs="Courier New"/>
                                <w:szCs w:val="19"/>
                              </w:rPr>
                              <w:t>Total number of pages: 1308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3848A" id="_x0000_s1053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" fillcolor="#f2f2f2" stroked="f">
                <v:textbox style="mso-fit-shape-to-text:t">
                  <w:txbxContent>
                    <w:p w14:paraId="3BBEE434" w14:textId="77777777" w:rsidR="00A102F2" w:rsidRPr="00A102F2" w:rsidRDefault="00A102F2" w:rsidP="00A102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102F2">
                        <w:rPr>
                          <w:rFonts w:ascii="Courier New" w:hAnsi="Courier New" w:cs="Courier New"/>
                          <w:szCs w:val="19"/>
                        </w:rPr>
                        <w:t>The book was written by Dan Brown and has 545 words</w:t>
                      </w:r>
                    </w:p>
                    <w:p w14:paraId="25456134" w14:textId="77777777" w:rsidR="00A102F2" w:rsidRPr="00A102F2" w:rsidRDefault="00A102F2" w:rsidP="00A102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102F2">
                        <w:rPr>
                          <w:rFonts w:ascii="Courier New" w:hAnsi="Courier New" w:cs="Courier New"/>
                          <w:szCs w:val="19"/>
                        </w:rPr>
                        <w:t>The book was written by Stephen King and has 675 words</w:t>
                      </w:r>
                    </w:p>
                    <w:p w14:paraId="71AED836" w14:textId="77777777" w:rsidR="00A102F2" w:rsidRPr="00A102F2" w:rsidRDefault="00A102F2" w:rsidP="00A102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102F2">
                        <w:rPr>
                          <w:rFonts w:ascii="Courier New" w:hAnsi="Courier New" w:cs="Courier New"/>
                          <w:szCs w:val="19"/>
                        </w:rPr>
                        <w:t>The newspaper is for 2017/11/01 and has 54 words</w:t>
                      </w:r>
                    </w:p>
                    <w:p w14:paraId="5BA98507" w14:textId="77777777" w:rsidR="00A102F2" w:rsidRPr="00A102F2" w:rsidRDefault="00A102F2" w:rsidP="00A102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A102F2">
                        <w:rPr>
                          <w:rFonts w:ascii="Courier New" w:hAnsi="Courier New" w:cs="Courier New"/>
                          <w:szCs w:val="19"/>
                        </w:rPr>
                        <w:t>The newspaper is for 2017/10/23 and has 34 words</w:t>
                      </w:r>
                    </w:p>
                    <w:p w14:paraId="6408D8D4" w14:textId="11614FA9" w:rsidR="007F74B4" w:rsidRPr="00D72FE6" w:rsidRDefault="00A102F2" w:rsidP="00A102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A102F2">
                        <w:rPr>
                          <w:rFonts w:ascii="Courier New" w:hAnsi="Courier New" w:cs="Courier New"/>
                          <w:szCs w:val="19"/>
                        </w:rPr>
                        <w:t>Total number of pages: 1308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49725" w14:textId="45803426" w:rsidR="001C71FD" w:rsidRDefault="001C71FD" w:rsidP="007F74B4">
      <w:pPr>
        <w:pStyle w:val="BodyLMH"/>
        <w:rPr>
          <w:ins w:id="15" w:author="Henry" w:date="2017-11-19T21:41:00Z"/>
          <w:b/>
        </w:rPr>
      </w:pPr>
      <w:ins w:id="16" w:author="Henry" w:date="2017-11-19T21:39:00Z">
        <w:r>
          <w:rPr>
            <w:b/>
          </w:rPr>
          <w:t>(words need to change to pages)</w:t>
        </w:r>
      </w:ins>
    </w:p>
    <w:p w14:paraId="625D7603" w14:textId="3685339F" w:rsidR="00B76238" w:rsidRDefault="00B76238" w:rsidP="007F74B4">
      <w:pPr>
        <w:pStyle w:val="BodyLMH"/>
        <w:rPr>
          <w:ins w:id="17" w:author="Henry" w:date="2017-11-19T21:41:00Z"/>
          <w:b/>
        </w:rPr>
      </w:pPr>
    </w:p>
    <w:p w14:paraId="2F1A2F22" w14:textId="4338C7BA" w:rsidR="00B76238" w:rsidRDefault="00B76238" w:rsidP="007F74B4">
      <w:pPr>
        <w:pStyle w:val="BodyLMH"/>
        <w:rPr>
          <w:b/>
        </w:rPr>
      </w:pPr>
      <w:ins w:id="18" w:author="Henry" w:date="2017-11-19T21:41:00Z">
        <w:r>
          <w:rPr>
            <w:b/>
          </w:rPr>
          <w:t>Question 5 ?</w:t>
        </w:r>
      </w:ins>
    </w:p>
    <w:p w14:paraId="58EB746C" w14:textId="77777777" w:rsidR="007F74B4" w:rsidRDefault="007F74B4" w:rsidP="007F74B4">
      <w:pPr>
        <w:pStyle w:val="BodyLMH"/>
        <w:rPr>
          <w:b/>
        </w:rPr>
      </w:pPr>
    </w:p>
    <w:p w14:paraId="7862D898" w14:textId="77777777" w:rsidR="00FD0A92" w:rsidRDefault="00FD0A92">
      <w:pPr>
        <w:rPr>
          <w:rFonts w:ascii="Arial" w:eastAsia="Times New Roman" w:hAnsi="Arial" w:cs="Times New Roman"/>
          <w:b/>
          <w:bCs/>
          <w:color w:val="FFFFFF" w:themeColor="background1"/>
          <w:sz w:val="28"/>
          <w:szCs w:val="24"/>
          <w:lang w:val="en-US" w:eastAsia="en-US"/>
        </w:rPr>
      </w:pPr>
      <w:r>
        <w:br w:type="page"/>
      </w:r>
    </w:p>
    <w:p w14:paraId="7EE01AC4" w14:textId="31E6A55E" w:rsidR="005261B0" w:rsidRPr="00071BF2" w:rsidRDefault="00B96E3A" w:rsidP="005261B0">
      <w:pPr>
        <w:pStyle w:val="3"/>
      </w:pPr>
      <w:r>
        <w:lastRenderedPageBreak/>
        <w:t>Help</w:t>
      </w:r>
    </w:p>
    <w:p w14:paraId="63E7F569" w14:textId="43094FA5" w:rsidR="005261B0" w:rsidRDefault="005261B0" w:rsidP="005261B0">
      <w:pPr>
        <w:pStyle w:val="BodyLMH"/>
      </w:pPr>
    </w:p>
    <w:p w14:paraId="5741456E" w14:textId="72541532" w:rsidR="00B96E3A" w:rsidRDefault="00B96E3A" w:rsidP="00B96E3A">
      <w:pPr>
        <w:pStyle w:val="Topic"/>
      </w:pPr>
      <w:r w:rsidRPr="00B96E3A">
        <w:t>Programming Best Practices</w:t>
      </w:r>
    </w:p>
    <w:p w14:paraId="1EBE2344" w14:textId="77777777" w:rsidR="00B96E3A" w:rsidRDefault="00B96E3A" w:rsidP="00B96E3A">
      <w:pPr>
        <w:pStyle w:val="Topic"/>
      </w:pPr>
    </w:p>
    <w:p w14:paraId="54BE9782" w14:textId="0F31AC66" w:rsidR="005261B0" w:rsidRDefault="005261B0" w:rsidP="005261B0">
      <w:pPr>
        <w:pStyle w:val="BodyLMH"/>
      </w:pPr>
      <w:r>
        <w:t>Code readability is one of the first things we learn as programmers</w:t>
      </w:r>
      <w:r w:rsidR="00B96E3A">
        <w:t xml:space="preserve">.  </w:t>
      </w:r>
      <w:r>
        <w:t xml:space="preserve">A program is only written once but will be </w:t>
      </w:r>
      <w:r w:rsidR="00B96E3A">
        <w:t>looked at</w:t>
      </w:r>
      <w:r>
        <w:t xml:space="preserve"> many times by you or other people later</w:t>
      </w:r>
      <w:r w:rsidR="00B96E3A">
        <w:t xml:space="preserve">.  </w:t>
      </w:r>
      <w:r>
        <w:t>It is important to make your code readable and understandable</w:t>
      </w:r>
      <w:r w:rsidR="00B96E3A">
        <w:t xml:space="preserve">.  Here are some </w:t>
      </w:r>
      <w:r>
        <w:t>best practices when writing readable code.</w:t>
      </w:r>
    </w:p>
    <w:p w14:paraId="2EC73251" w14:textId="77777777" w:rsidR="005261B0" w:rsidRDefault="005261B0" w:rsidP="005261B0">
      <w:pPr>
        <w:pStyle w:val="BodyLMH"/>
      </w:pPr>
      <w:r>
        <w:t xml:space="preserve"> </w:t>
      </w:r>
    </w:p>
    <w:p w14:paraId="2AE209F8" w14:textId="0A76924E" w:rsidR="005261B0" w:rsidRDefault="005261B0" w:rsidP="00B96E3A">
      <w:pPr>
        <w:pStyle w:val="Bull"/>
        <w:numPr>
          <w:ilvl w:val="0"/>
          <w:numId w:val="57"/>
        </w:numPr>
      </w:pPr>
      <w:r w:rsidRPr="007E46E7">
        <w:rPr>
          <w:b/>
          <w:color w:val="0070C0"/>
        </w:rPr>
        <w:t>Indentation</w:t>
      </w:r>
      <w:r w:rsidRPr="007E46E7">
        <w:rPr>
          <w:color w:val="0070C0"/>
        </w:rPr>
        <w:t xml:space="preserve"> </w:t>
      </w:r>
      <w:r>
        <w:t xml:space="preserve">is the </w:t>
      </w:r>
      <w:r w:rsidRPr="00B96E3A">
        <w:t>whitespace</w:t>
      </w:r>
      <w:r>
        <w:t xml:space="preserve"> characters you put at the beginning of a line of code</w:t>
      </w:r>
      <w:r w:rsidR="00B96E3A">
        <w:t>.  Indentation is important in Python.  Here is an example</w:t>
      </w:r>
      <w:r>
        <w:t>:</w:t>
      </w:r>
    </w:p>
    <w:p w14:paraId="3CA53FF1" w14:textId="77777777" w:rsidR="005261B0" w:rsidRDefault="005261B0" w:rsidP="005261B0">
      <w:pPr>
        <w:pStyle w:val="BodyLMH"/>
      </w:pPr>
    </w:p>
    <w:p w14:paraId="1660A272" w14:textId="66026E9F" w:rsidR="005261B0" w:rsidRDefault="005261B0" w:rsidP="005261B0">
      <w:pPr>
        <w:pStyle w:val="BodyLMH"/>
        <w:ind w:firstLine="720"/>
      </w:pPr>
      <w:r>
        <w:t>Good indentation:</w:t>
      </w:r>
    </w:p>
    <w:p w14:paraId="15E99945" w14:textId="45108A67" w:rsidR="00B96E3A" w:rsidRDefault="00B96E3A" w:rsidP="00B96E3A">
      <w:pPr>
        <w:pStyle w:val="HTML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 = </w:t>
      </w:r>
      <w:r>
        <w:rPr>
          <w:color w:val="0000FF"/>
          <w:sz w:val="26"/>
          <w:szCs w:val="26"/>
        </w:rPr>
        <w:t>5</w:t>
      </w:r>
      <w:r>
        <w:rPr>
          <w:color w:val="0000FF"/>
          <w:sz w:val="26"/>
          <w:szCs w:val="26"/>
        </w:rPr>
        <w:br/>
      </w:r>
      <w:r>
        <w:rPr>
          <w:color w:val="0000FF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 xml:space="preserve">x == 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</w:t>
      </w:r>
      <w:proofErr w:type="gramStart"/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proofErr w:type="gramEnd"/>
      <w:r>
        <w:rPr>
          <w:b/>
          <w:bCs/>
          <w:color w:val="008080"/>
          <w:sz w:val="26"/>
          <w:szCs w:val="26"/>
        </w:rPr>
        <w:t>"x is equal to 5"</w:t>
      </w:r>
      <w:r>
        <w:rPr>
          <w:color w:val="000000"/>
          <w:sz w:val="26"/>
          <w:szCs w:val="26"/>
        </w:rPr>
        <w:t>)</w:t>
      </w:r>
    </w:p>
    <w:p w14:paraId="053CE837" w14:textId="33747642" w:rsidR="00B96E3A" w:rsidRPr="00B96E3A" w:rsidRDefault="00B96E3A" w:rsidP="00B96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</w:pPr>
    </w:p>
    <w:p w14:paraId="591726AB" w14:textId="3FAB2119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2671E" w14:textId="77777777" w:rsidR="005261B0" w:rsidRDefault="005261B0" w:rsidP="005261B0">
      <w:pPr>
        <w:pStyle w:val="BodyLMH"/>
        <w:ind w:firstLine="720"/>
      </w:pPr>
    </w:p>
    <w:p w14:paraId="712E3330" w14:textId="31503A12" w:rsidR="005261B0" w:rsidRDefault="005261B0" w:rsidP="005261B0">
      <w:pPr>
        <w:pStyle w:val="BodyLMH"/>
        <w:ind w:firstLine="720"/>
      </w:pPr>
      <w:r>
        <w:t>NOT good indentation</w:t>
      </w:r>
      <w:r w:rsidR="00B70BE0">
        <w:t xml:space="preserve"> </w:t>
      </w:r>
      <w:r w:rsidR="00B70BE0" w:rsidRPr="00B70BE0">
        <w:rPr>
          <w:b/>
          <w:color w:val="FF0000"/>
        </w:rPr>
        <w:t>(error)</w:t>
      </w:r>
      <w:r>
        <w:t>:</w:t>
      </w:r>
    </w:p>
    <w:p w14:paraId="146EB08D" w14:textId="77777777" w:rsidR="005261B0" w:rsidRDefault="005261B0" w:rsidP="005261B0">
      <w:pPr>
        <w:pStyle w:val="BodyLMH"/>
        <w:ind w:firstLine="720"/>
      </w:pPr>
    </w:p>
    <w:p w14:paraId="416A2FBF" w14:textId="77777777" w:rsidR="00B96E3A" w:rsidRDefault="00B96E3A" w:rsidP="00B96E3A">
      <w:pPr>
        <w:pStyle w:val="HTML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 = </w:t>
      </w:r>
      <w:r>
        <w:rPr>
          <w:color w:val="0000FF"/>
          <w:sz w:val="26"/>
          <w:szCs w:val="26"/>
        </w:rPr>
        <w:t>5</w:t>
      </w:r>
      <w:r>
        <w:rPr>
          <w:color w:val="0000FF"/>
          <w:sz w:val="26"/>
          <w:szCs w:val="26"/>
        </w:rPr>
        <w:br/>
      </w:r>
      <w:r>
        <w:rPr>
          <w:color w:val="0000FF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 xml:space="preserve">x == 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</w:r>
      <w:proofErr w:type="gramStart"/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proofErr w:type="gramEnd"/>
      <w:r>
        <w:rPr>
          <w:b/>
          <w:bCs/>
          <w:color w:val="008080"/>
          <w:sz w:val="26"/>
          <w:szCs w:val="26"/>
        </w:rPr>
        <w:t>"x is equal to 5"</w:t>
      </w:r>
      <w:r>
        <w:rPr>
          <w:color w:val="000000"/>
          <w:sz w:val="26"/>
          <w:szCs w:val="26"/>
        </w:rPr>
        <w:t>)</w:t>
      </w:r>
    </w:p>
    <w:p w14:paraId="32A475B2" w14:textId="7FB8F362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DEC63" w14:textId="77777777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929D1" w14:textId="4DFF5B84" w:rsidR="005261B0" w:rsidRPr="005261B0" w:rsidRDefault="005261B0" w:rsidP="005261B0">
      <w:pPr>
        <w:pStyle w:val="Bull"/>
      </w:pPr>
      <w:r w:rsidRPr="007E46E7">
        <w:rPr>
          <w:b/>
          <w:color w:val="0070C0"/>
        </w:rPr>
        <w:t>Code spacing</w:t>
      </w:r>
      <w:r w:rsidR="00B96E3A">
        <w:t xml:space="preserve">.  </w:t>
      </w:r>
      <w:r w:rsidRPr="005261B0">
        <w:t xml:space="preserve">This is another </w:t>
      </w:r>
      <w:r w:rsidR="00B70BE0">
        <w:t>making code able to be read easily</w:t>
      </w:r>
      <w:r w:rsidR="00B96E3A">
        <w:t xml:space="preserve">. </w:t>
      </w:r>
      <w:r w:rsidR="00B70BE0">
        <w:t xml:space="preserve"> Here are </w:t>
      </w:r>
      <w:r w:rsidRPr="005261B0">
        <w:t>some examples of code spacing.</w:t>
      </w:r>
    </w:p>
    <w:p w14:paraId="674AFF83" w14:textId="77777777" w:rsidR="005261B0" w:rsidRPr="005261B0" w:rsidRDefault="005261B0" w:rsidP="005261B0">
      <w:pPr>
        <w:pStyle w:val="Bull"/>
        <w:numPr>
          <w:ilvl w:val="0"/>
          <w:numId w:val="0"/>
        </w:numPr>
        <w:ind w:firstLine="720"/>
        <w:rPr>
          <w:highlight w:val="white"/>
        </w:rPr>
      </w:pPr>
    </w:p>
    <w:p w14:paraId="248C3F45" w14:textId="77777777" w:rsidR="00B70BE0" w:rsidRDefault="00B70BE0" w:rsidP="00B70BE0">
      <w:pPr>
        <w:pStyle w:val="HTML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name = </w:t>
      </w:r>
      <w:r>
        <w:rPr>
          <w:b/>
          <w:bCs/>
          <w:color w:val="008080"/>
          <w:sz w:val="26"/>
          <w:szCs w:val="26"/>
        </w:rPr>
        <w:t xml:space="preserve">"John Smith"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name=</w:t>
      </w:r>
      <w:r>
        <w:rPr>
          <w:b/>
          <w:bCs/>
          <w:color w:val="008080"/>
          <w:sz w:val="26"/>
          <w:szCs w:val="26"/>
        </w:rPr>
        <w:t xml:space="preserve">"John Smith"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"Hello world"</w:t>
      </w:r>
      <w:r>
        <w:rPr>
          <w:color w:val="000000"/>
          <w:sz w:val="26"/>
          <w:szCs w:val="26"/>
        </w:rPr>
        <w:t xml:space="preserve">) 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80"/>
          <w:sz w:val="26"/>
          <w:szCs w:val="26"/>
        </w:rPr>
        <w:t xml:space="preserve">print 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"Hello world"</w:t>
      </w:r>
      <w:r>
        <w:rPr>
          <w:color w:val="000000"/>
          <w:sz w:val="26"/>
          <w:szCs w:val="26"/>
        </w:rPr>
        <w:t xml:space="preserve">)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+ c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a=</w:t>
      </w:r>
      <w:proofErr w:type="spellStart"/>
      <w:r>
        <w:rPr>
          <w:color w:val="000000"/>
          <w:sz w:val="26"/>
          <w:szCs w:val="26"/>
        </w:rPr>
        <w:t>b+c</w:t>
      </w:r>
      <w:proofErr w:type="spellEnd"/>
      <w:r>
        <w:rPr>
          <w:color w:val="000000"/>
          <w:sz w:val="26"/>
          <w:szCs w:val="26"/>
        </w:rPr>
        <w:t xml:space="preserve">;  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- c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b-c 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* </w:t>
      </w:r>
      <w:r>
        <w:rPr>
          <w:color w:val="0000FF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+ c / </w:t>
      </w:r>
      <w:r>
        <w:rPr>
          <w:color w:val="0000FF"/>
          <w:sz w:val="26"/>
          <w:szCs w:val="26"/>
        </w:rPr>
        <w:t xml:space="preserve">3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a = b*</w:t>
      </w:r>
      <w:r>
        <w:rPr>
          <w:color w:val="0000FF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>+ c/</w:t>
      </w:r>
      <w:r>
        <w:rPr>
          <w:color w:val="0000FF"/>
          <w:sz w:val="26"/>
          <w:szCs w:val="26"/>
        </w:rPr>
        <w:t xml:space="preserve">3      </w:t>
      </w:r>
      <w:r>
        <w:rPr>
          <w:i/>
          <w:iCs/>
          <w:color w:val="808080"/>
          <w:sz w:val="26"/>
          <w:szCs w:val="26"/>
        </w:rPr>
        <w:t># NOT good</w:t>
      </w:r>
    </w:p>
    <w:p w14:paraId="4C56A08F" w14:textId="325A6218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0720BE2" w14:textId="423EBCC9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BDD4322" w14:textId="72656091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6368633" w14:textId="336406B8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F6293B7" w14:textId="77777777" w:rsidR="00B70BE0" w:rsidRDefault="00B70BE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603FA95" w14:textId="21B0FBED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DBD65C0" w14:textId="05F54880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C582E47" w14:textId="432D5151" w:rsidR="005261B0" w:rsidRDefault="007E46E7" w:rsidP="005261B0">
      <w:pPr>
        <w:pStyle w:val="Bull"/>
      </w:pPr>
      <w:r w:rsidRPr="007E46E7">
        <w:rPr>
          <w:b/>
          <w:color w:val="0070C0"/>
        </w:rPr>
        <w:lastRenderedPageBreak/>
        <w:t>Comments</w:t>
      </w:r>
      <w:r>
        <w:t xml:space="preserve">.  </w:t>
      </w:r>
      <w:r w:rsidR="00B70BE0">
        <w:t xml:space="preserve">Try not to write comments that do not need to be written.  </w:t>
      </w:r>
      <w:r w:rsidR="005261B0" w:rsidRPr="005261B0">
        <w:t xml:space="preserve">Remember, you do not have to </w:t>
      </w:r>
      <w:r w:rsidR="00B70BE0">
        <w:t xml:space="preserve">write a </w:t>
      </w:r>
      <w:r w:rsidR="005261B0" w:rsidRPr="005261B0">
        <w:t xml:space="preserve">comment </w:t>
      </w:r>
      <w:r w:rsidR="00B70BE0">
        <w:t xml:space="preserve">for </w:t>
      </w:r>
      <w:r w:rsidR="005261B0" w:rsidRPr="005261B0">
        <w:t>every line of code</w:t>
      </w:r>
      <w:r w:rsidR="00B96E3A">
        <w:t xml:space="preserve">.  </w:t>
      </w:r>
      <w:r w:rsidR="00B70BE0">
        <w:t>Here are</w:t>
      </w:r>
      <w:r w:rsidR="005261B0" w:rsidRPr="005261B0">
        <w:t xml:space="preserve"> </w:t>
      </w:r>
      <w:r w:rsidR="00B70BE0">
        <w:t>2</w:t>
      </w:r>
      <w:r w:rsidR="005261B0" w:rsidRPr="005261B0">
        <w:t xml:space="preserve"> examples, where the comments in the first is good, and </w:t>
      </w:r>
      <w:r w:rsidR="00B70BE0">
        <w:t xml:space="preserve">the number of comments </w:t>
      </w:r>
      <w:r w:rsidR="005261B0" w:rsidRPr="005261B0">
        <w:t xml:space="preserve">in the second </w:t>
      </w:r>
      <w:r w:rsidR="00B70BE0">
        <w:t>example is too large</w:t>
      </w:r>
      <w:r w:rsidR="005261B0" w:rsidRPr="005261B0">
        <w:t>.</w:t>
      </w:r>
    </w:p>
    <w:p w14:paraId="084B37F6" w14:textId="77777777" w:rsidR="00E5773A" w:rsidRPr="005261B0" w:rsidRDefault="00E5773A" w:rsidP="00E5773A">
      <w:pPr>
        <w:pStyle w:val="Bull"/>
        <w:numPr>
          <w:ilvl w:val="0"/>
          <w:numId w:val="0"/>
        </w:numPr>
        <w:ind w:left="720"/>
      </w:pPr>
    </w:p>
    <w:p w14:paraId="6277B9B3" w14:textId="77777777" w:rsidR="00E5773A" w:rsidRPr="00E5773A" w:rsidRDefault="00E5773A" w:rsidP="00E5773A">
      <w:pPr>
        <w:pStyle w:val="BodyLMH"/>
        <w:ind w:left="720"/>
        <w:jc w:val="left"/>
        <w:rPr>
          <w:rFonts w:ascii="Courier New" w:hAnsi="Courier New" w:cs="Courier New"/>
          <w:sz w:val="28"/>
        </w:rPr>
      </w:pPr>
      <w:r w:rsidRPr="00E5773A">
        <w:rPr>
          <w:rFonts w:ascii="Courier New" w:hAnsi="Courier New" w:cs="Courier New"/>
          <w:b/>
          <w:color w:val="000080"/>
          <w:sz w:val="28"/>
        </w:rPr>
        <w:t xml:space="preserve">def </w:t>
      </w:r>
      <w:proofErr w:type="spellStart"/>
      <w:r w:rsidRPr="00E5773A">
        <w:rPr>
          <w:rFonts w:ascii="Courier New" w:hAnsi="Courier New" w:cs="Courier New"/>
          <w:sz w:val="28"/>
        </w:rPr>
        <w:t>GoodComments</w:t>
      </w:r>
      <w:proofErr w:type="spellEnd"/>
      <w:r w:rsidRPr="00E5773A">
        <w:rPr>
          <w:rFonts w:ascii="Courier New" w:hAnsi="Courier New" w:cs="Courier New"/>
          <w:sz w:val="28"/>
        </w:rPr>
        <w:t>():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Calculate and print area of a square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sz w:val="28"/>
        </w:rPr>
        <w:t xml:space="preserve">l = </w:t>
      </w:r>
      <w:r w:rsidRPr="00E5773A">
        <w:rPr>
          <w:rFonts w:ascii="Courier New" w:hAnsi="Courier New" w:cs="Courier New"/>
          <w:color w:val="000080"/>
          <w:sz w:val="28"/>
        </w:rPr>
        <w:t>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color w:val="000080"/>
          <w:sz w:val="28"/>
        </w:rPr>
        <w:t>input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"Enter length of side: "</w:t>
      </w:r>
      <w:r w:rsidRPr="00E5773A">
        <w:rPr>
          <w:rFonts w:ascii="Courier New" w:hAnsi="Courier New" w:cs="Courier New"/>
          <w:sz w:val="28"/>
        </w:rPr>
        <w:t>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if </w:t>
      </w:r>
      <w:r w:rsidRPr="00E5773A">
        <w:rPr>
          <w:rFonts w:ascii="Courier New" w:hAnsi="Courier New" w:cs="Courier New"/>
          <w:sz w:val="28"/>
        </w:rPr>
        <w:t xml:space="preserve">l &lt;= </w:t>
      </w:r>
      <w:r w:rsidRPr="00E5773A">
        <w:rPr>
          <w:rFonts w:ascii="Courier New" w:hAnsi="Courier New" w:cs="Courier New"/>
          <w:color w:val="0000FF"/>
          <w:sz w:val="28"/>
        </w:rPr>
        <w:t>0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"Please enter a side greater than 0"</w:t>
      </w:r>
      <w:r w:rsidRPr="00E5773A">
        <w:rPr>
          <w:rFonts w:ascii="Courier New" w:hAnsi="Courier New" w:cs="Courier New"/>
          <w:sz w:val="28"/>
        </w:rPr>
        <w:t>)</w:t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>else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"Area is {0}"</w:t>
      </w:r>
      <w:r w:rsidRPr="00E5773A">
        <w:rPr>
          <w:rFonts w:ascii="Courier New" w:hAnsi="Courier New" w:cs="Courier New"/>
          <w:sz w:val="28"/>
        </w:rPr>
        <w:t>.format(l * l))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def </w:t>
      </w:r>
      <w:proofErr w:type="spellStart"/>
      <w:r w:rsidRPr="00E5773A">
        <w:rPr>
          <w:rFonts w:ascii="Courier New" w:hAnsi="Courier New" w:cs="Courier New"/>
          <w:sz w:val="28"/>
        </w:rPr>
        <w:t>TooManyComments</w:t>
      </w:r>
      <w:proofErr w:type="spellEnd"/>
      <w:r w:rsidRPr="00E5773A">
        <w:rPr>
          <w:rFonts w:ascii="Courier New" w:hAnsi="Courier New" w:cs="Courier New"/>
          <w:sz w:val="28"/>
        </w:rPr>
        <w:t>():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Get length of side of the square from user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sz w:val="28"/>
        </w:rPr>
        <w:t xml:space="preserve">l = </w:t>
      </w:r>
      <w:r w:rsidRPr="00E5773A">
        <w:rPr>
          <w:rFonts w:ascii="Courier New" w:hAnsi="Courier New" w:cs="Courier New"/>
          <w:color w:val="000080"/>
          <w:sz w:val="28"/>
        </w:rPr>
        <w:t>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color w:val="000080"/>
          <w:sz w:val="28"/>
        </w:rPr>
        <w:t>input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"Enter length of side: "</w:t>
      </w:r>
      <w:r w:rsidRPr="00E5773A">
        <w:rPr>
          <w:rFonts w:ascii="Courier New" w:hAnsi="Courier New" w:cs="Courier New"/>
          <w:sz w:val="28"/>
        </w:rPr>
        <w:t>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If the length is less than or equal to 0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if </w:t>
      </w:r>
      <w:r w:rsidRPr="00E5773A">
        <w:rPr>
          <w:rFonts w:ascii="Courier New" w:hAnsi="Courier New" w:cs="Courier New"/>
          <w:sz w:val="28"/>
        </w:rPr>
        <w:t xml:space="preserve">l &lt;= </w:t>
      </w:r>
      <w:r w:rsidRPr="00E5773A">
        <w:rPr>
          <w:rFonts w:ascii="Courier New" w:hAnsi="Courier New" w:cs="Courier New"/>
          <w:color w:val="0000FF"/>
          <w:sz w:val="28"/>
        </w:rPr>
        <w:t>0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Show error message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"Please enter a side greater than 0"</w:t>
      </w:r>
      <w:r w:rsidRPr="00E5773A">
        <w:rPr>
          <w:rFonts w:ascii="Courier New" w:hAnsi="Courier New" w:cs="Courier New"/>
          <w:sz w:val="28"/>
        </w:rPr>
        <w:t>)</w:t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>else</w:t>
      </w:r>
      <w:r w:rsidRPr="00E5773A">
        <w:rPr>
          <w:rFonts w:ascii="Courier New" w:hAnsi="Courier New" w:cs="Courier New"/>
          <w:sz w:val="28"/>
        </w:rPr>
        <w:t xml:space="preserve">: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If the length is greater than 0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# Calculate and print the area of the square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"Area is {0}"</w:t>
      </w:r>
      <w:r w:rsidRPr="00E5773A">
        <w:rPr>
          <w:rFonts w:ascii="Courier New" w:hAnsi="Courier New" w:cs="Courier New"/>
          <w:sz w:val="28"/>
        </w:rPr>
        <w:t>.format(l * l))</w:t>
      </w:r>
    </w:p>
    <w:p w14:paraId="1AE15F86" w14:textId="04BDB6A7" w:rsidR="005261B0" w:rsidRDefault="005261B0" w:rsidP="005261B0">
      <w:pPr>
        <w:pStyle w:val="BodyLMH"/>
      </w:pPr>
    </w:p>
    <w:p w14:paraId="508B68A9" w14:textId="77777777" w:rsidR="007E46E7" w:rsidRDefault="007E46E7" w:rsidP="005261B0">
      <w:pPr>
        <w:pStyle w:val="Bull"/>
      </w:pPr>
      <w:r w:rsidRPr="007E46E7">
        <w:rPr>
          <w:b/>
          <w:color w:val="0070C0"/>
        </w:rPr>
        <w:t>Naming variables and methods</w:t>
      </w:r>
      <w:r w:rsidR="00B96E3A">
        <w:t xml:space="preserve">.  </w:t>
      </w:r>
      <w:r w:rsidR="005261B0">
        <w:t xml:space="preserve">The names of variables and methods </w:t>
      </w:r>
      <w:r>
        <w:t>are important</w:t>
      </w:r>
      <w:r w:rsidR="005261B0">
        <w:t xml:space="preserve"> programming</w:t>
      </w:r>
      <w:r w:rsidR="00B96E3A">
        <w:t xml:space="preserve">.  </w:t>
      </w:r>
      <w:r>
        <w:t>The names help you and others understand what the code does</w:t>
      </w:r>
      <w:r w:rsidR="00B96E3A">
        <w:t xml:space="preserve">.  </w:t>
      </w:r>
      <w:r w:rsidR="005261B0">
        <w:t xml:space="preserve">For example, the variable name </w:t>
      </w:r>
      <w:proofErr w:type="spellStart"/>
      <w:r w:rsidRPr="007E46E7">
        <w:rPr>
          <w:rStyle w:val="codeChar"/>
        </w:rPr>
        <w:t>max_score</w:t>
      </w:r>
      <w:proofErr w:type="spellEnd"/>
      <w:r w:rsidR="005261B0">
        <w:t xml:space="preserve"> is a much better name than </w:t>
      </w:r>
      <w:proofErr w:type="spellStart"/>
      <w:r w:rsidR="005261B0" w:rsidRPr="007E46E7">
        <w:rPr>
          <w:rStyle w:val="codeChar"/>
        </w:rPr>
        <w:t>xyz</w:t>
      </w:r>
      <w:proofErr w:type="spellEnd"/>
      <w:r w:rsidR="00B96E3A">
        <w:t xml:space="preserve">.  </w:t>
      </w:r>
      <w:r w:rsidR="005261B0">
        <w:t>The second aspect of naming scheme is that you should have word boundaries in the name</w:t>
      </w:r>
      <w:r w:rsidR="00B96E3A">
        <w:t>.</w:t>
      </w:r>
    </w:p>
    <w:p w14:paraId="0329932D" w14:textId="43AF1B45" w:rsidR="005261B0" w:rsidRDefault="007E46E7" w:rsidP="007E46E7">
      <w:pPr>
        <w:pStyle w:val="Bull"/>
        <w:numPr>
          <w:ilvl w:val="0"/>
          <w:numId w:val="0"/>
        </w:numPr>
        <w:ind w:left="720"/>
      </w:pPr>
      <w:r>
        <w:t xml:space="preserve">You should also keep the same style of naming.  </w:t>
      </w:r>
      <w:r w:rsidR="005261B0">
        <w:t xml:space="preserve">There are two options, </w:t>
      </w:r>
      <w:r w:rsidR="005261B0" w:rsidRPr="007E46E7">
        <w:rPr>
          <w:b/>
        </w:rPr>
        <w:t>camelCase</w:t>
      </w:r>
      <w:r w:rsidR="005261B0">
        <w:t xml:space="preserve"> and </w:t>
      </w:r>
      <w:r w:rsidR="005261B0" w:rsidRPr="007E46E7">
        <w:rPr>
          <w:b/>
        </w:rPr>
        <w:t>underscores</w:t>
      </w:r>
      <w:r w:rsidR="00B96E3A">
        <w:t xml:space="preserve">.  </w:t>
      </w:r>
      <w:r w:rsidR="005261B0">
        <w:t xml:space="preserve">The </w:t>
      </w:r>
      <w:r w:rsidRPr="007E46E7">
        <w:rPr>
          <w:b/>
        </w:rPr>
        <w:t>underscores</w:t>
      </w:r>
      <w:r>
        <w:t xml:space="preserve"> </w:t>
      </w:r>
      <w:r w:rsidR="005261B0">
        <w:t xml:space="preserve">option is recommended for </w:t>
      </w:r>
      <w:r>
        <w:t>the Python</w:t>
      </w:r>
      <w:r w:rsidR="005261B0">
        <w:t xml:space="preserve"> language</w:t>
      </w:r>
      <w:r w:rsidR="00B96E3A">
        <w:t xml:space="preserve">.  </w:t>
      </w:r>
      <w:r>
        <w:t>For example:</w:t>
      </w:r>
    </w:p>
    <w:p w14:paraId="7D14CD5A" w14:textId="051EFFA7" w:rsidR="005261B0" w:rsidRPr="007E46E7" w:rsidRDefault="007E46E7" w:rsidP="007E46E7">
      <w:pPr>
        <w:pStyle w:val="Bull"/>
        <w:numPr>
          <w:ilvl w:val="0"/>
          <w:numId w:val="0"/>
        </w:numPr>
        <w:ind w:left="720" w:firstLine="720"/>
        <w:rPr>
          <w:rStyle w:val="codeChar"/>
        </w:rPr>
      </w:pPr>
      <w:proofErr w:type="spellStart"/>
      <w:r w:rsidRPr="007E46E7">
        <w:rPr>
          <w:rStyle w:val="codeChar"/>
        </w:rPr>
        <w:t>my_dog</w:t>
      </w:r>
      <w:proofErr w:type="spellEnd"/>
      <w:r>
        <w:t xml:space="preserve">, </w:t>
      </w:r>
      <w:proofErr w:type="spellStart"/>
      <w:r w:rsidRPr="007E46E7">
        <w:rPr>
          <w:rStyle w:val="codeChar"/>
        </w:rPr>
        <w:t>max_temperature</w:t>
      </w:r>
      <w:proofErr w:type="spellEnd"/>
    </w:p>
    <w:p w14:paraId="01129E00" w14:textId="77777777" w:rsidR="005261B0" w:rsidRDefault="005261B0" w:rsidP="005261B0">
      <w:pPr>
        <w:pStyle w:val="Bull"/>
        <w:numPr>
          <w:ilvl w:val="0"/>
          <w:numId w:val="0"/>
        </w:numPr>
        <w:ind w:left="1440"/>
      </w:pPr>
    </w:p>
    <w:p w14:paraId="3051A1D5" w14:textId="77777777" w:rsidR="005261B0" w:rsidRPr="005261B0" w:rsidRDefault="005261B0" w:rsidP="005261B0">
      <w:pPr>
        <w:pStyle w:val="Bull"/>
        <w:numPr>
          <w:ilvl w:val="0"/>
          <w:numId w:val="0"/>
        </w:numPr>
        <w:ind w:left="720"/>
      </w:pPr>
    </w:p>
    <w:sectPr w:rsidR="005261B0" w:rsidRPr="005261B0" w:rsidSect="005928EB">
      <w:headerReference w:type="default" r:id="rId19"/>
      <w:pgSz w:w="11906" w:h="16838"/>
      <w:pgMar w:top="-993" w:right="1134" w:bottom="284" w:left="1134" w:header="45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16BB9" w14:textId="77777777" w:rsidR="002561A1" w:rsidRDefault="002561A1" w:rsidP="002F177C">
      <w:pPr>
        <w:spacing w:after="0" w:line="240" w:lineRule="auto"/>
      </w:pPr>
      <w:r>
        <w:separator/>
      </w:r>
    </w:p>
    <w:p w14:paraId="59DE3E7F" w14:textId="77777777" w:rsidR="002561A1" w:rsidRDefault="002561A1"/>
  </w:endnote>
  <w:endnote w:type="continuationSeparator" w:id="0">
    <w:p w14:paraId="15665F86" w14:textId="77777777" w:rsidR="002561A1" w:rsidRDefault="002561A1" w:rsidP="002F177C">
      <w:pPr>
        <w:spacing w:after="0" w:line="240" w:lineRule="auto"/>
      </w:pPr>
      <w:r>
        <w:continuationSeparator/>
      </w:r>
    </w:p>
    <w:p w14:paraId="136B4A56" w14:textId="77777777" w:rsidR="002561A1" w:rsidRDefault="002561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mpus Sans ITC">
    <w:altName w:val="Tempus Sans ITC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7FBA3" w14:textId="77777777" w:rsidR="002561A1" w:rsidRDefault="002561A1" w:rsidP="002F177C">
      <w:pPr>
        <w:spacing w:after="0" w:line="240" w:lineRule="auto"/>
      </w:pPr>
      <w:r>
        <w:separator/>
      </w:r>
    </w:p>
    <w:p w14:paraId="67DD5E39" w14:textId="77777777" w:rsidR="002561A1" w:rsidRDefault="002561A1"/>
  </w:footnote>
  <w:footnote w:type="continuationSeparator" w:id="0">
    <w:p w14:paraId="41D90AA3" w14:textId="77777777" w:rsidR="002561A1" w:rsidRDefault="002561A1" w:rsidP="002F177C">
      <w:pPr>
        <w:spacing w:after="0" w:line="240" w:lineRule="auto"/>
      </w:pPr>
      <w:r>
        <w:continuationSeparator/>
      </w:r>
    </w:p>
    <w:p w14:paraId="3E79D965" w14:textId="77777777" w:rsidR="002561A1" w:rsidRDefault="002561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1D1A8" w14:textId="3C107B5D" w:rsidR="00EC6C9D" w:rsidRDefault="00EC6C9D" w:rsidP="00C64B98">
    <w:pPr>
      <w:pStyle w:val="a3"/>
      <w:pBdr>
        <w:bottom w:val="none" w:sz="0" w:space="0" w:color="auto"/>
      </w:pBdr>
      <w:tabs>
        <w:tab w:val="left" w:pos="3650"/>
      </w:tabs>
      <w:rPr>
        <w:lang w:val="en-US"/>
      </w:rPr>
    </w:pPr>
    <w:r>
      <w:rPr>
        <w:lang w:val="en-US"/>
      </w:rPr>
      <w:t>Python</w:t>
    </w:r>
    <w:r w:rsidRPr="000456F0">
      <w:rPr>
        <w:lang w:val="en-US"/>
      </w:rPr>
      <w:t xml:space="preserve"> OOP Programming – Jinhua Polytechnic</w:t>
    </w:r>
    <w:r w:rsidRPr="00E471A8">
      <w:rPr>
        <w:lang w:val="en-US"/>
      </w:rPr>
      <w:tab/>
    </w:r>
    <w:r>
      <w:rPr>
        <w:lang w:val="en-US"/>
      </w:rPr>
      <w:tab/>
    </w:r>
    <w:r w:rsidRPr="00E471A8">
      <w:rPr>
        <w:lang w:val="en-US"/>
      </w:rPr>
      <w:tab/>
    </w:r>
    <w:r w:rsidR="00691A58">
      <w:rPr>
        <w:lang w:val="en-US"/>
      </w:rPr>
      <w:t>Assignment 2</w:t>
    </w:r>
  </w:p>
  <w:p w14:paraId="7C44FEA8" w14:textId="77777777" w:rsidR="00EC6C9D" w:rsidRDefault="00EC6C9D" w:rsidP="00567A2F">
    <w:pPr>
      <w:pStyle w:val="aa"/>
      <w:tabs>
        <w:tab w:val="right" w:pos="9638"/>
      </w:tabs>
      <w:rPr>
        <w:lang w:val="en-US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6031A2B" wp14:editId="600F9DFD">
              <wp:simplePos x="0" y="0"/>
              <wp:positionH relativeFrom="column">
                <wp:posOffset>-33655</wp:posOffset>
              </wp:positionH>
              <wp:positionV relativeFrom="paragraph">
                <wp:posOffset>112395</wp:posOffset>
              </wp:positionV>
              <wp:extent cx="6156000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6000" cy="0"/>
                      </a:xfrm>
                      <a:prstGeom prst="line">
                        <a:avLst/>
                      </a:prstGeom>
                      <a:ln>
                        <a:solidFill>
                          <a:srgbClr val="008E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C1C11B" id="Straight Connector 1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65pt,8.85pt" to="482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" strokecolor="#008e40"/>
          </w:pict>
        </mc:Fallback>
      </mc:AlternateContent>
    </w:r>
    <w:r>
      <w:tab/>
    </w:r>
  </w:p>
  <w:p w14:paraId="7DEA7122" w14:textId="77777777" w:rsidR="00EC6C9D" w:rsidRPr="002F177C" w:rsidRDefault="00EC6C9D" w:rsidP="002F177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D70"/>
    <w:multiLevelType w:val="multilevel"/>
    <w:tmpl w:val="A154B31E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0C2047FF"/>
    <w:multiLevelType w:val="hybridMultilevel"/>
    <w:tmpl w:val="907A0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5B8C"/>
    <w:multiLevelType w:val="hybridMultilevel"/>
    <w:tmpl w:val="F9245E2C"/>
    <w:lvl w:ilvl="0" w:tplc="9070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709E7"/>
    <w:multiLevelType w:val="hybridMultilevel"/>
    <w:tmpl w:val="1BEEC3C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A3DB2"/>
    <w:multiLevelType w:val="hybridMultilevel"/>
    <w:tmpl w:val="0CBE4BF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02678"/>
    <w:multiLevelType w:val="hybridMultilevel"/>
    <w:tmpl w:val="1A907A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7010"/>
    <w:multiLevelType w:val="hybridMultilevel"/>
    <w:tmpl w:val="DD767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6F56"/>
    <w:multiLevelType w:val="hybridMultilevel"/>
    <w:tmpl w:val="2B78075A"/>
    <w:lvl w:ilvl="0" w:tplc="61D45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6CDC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88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8C6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0AD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AE1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16B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9E3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2D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4F30EE"/>
    <w:multiLevelType w:val="hybridMultilevel"/>
    <w:tmpl w:val="9D3441C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2831AA"/>
    <w:multiLevelType w:val="hybridMultilevel"/>
    <w:tmpl w:val="0024D2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E481A"/>
    <w:multiLevelType w:val="hybridMultilevel"/>
    <w:tmpl w:val="22AEEB1C"/>
    <w:lvl w:ilvl="0" w:tplc="4B7C2FDE">
      <w:start w:val="1"/>
      <w:numFmt w:val="bullet"/>
      <w:pStyle w:val="BulletLM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B6062"/>
    <w:multiLevelType w:val="hybridMultilevel"/>
    <w:tmpl w:val="938CDBFC"/>
    <w:lvl w:ilvl="0" w:tplc="F950FB7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1409001B">
      <w:start w:val="1"/>
      <w:numFmt w:val="lowerRoman"/>
      <w:lvlText w:val="%2."/>
      <w:lvlJc w:val="right"/>
      <w:pPr>
        <w:ind w:left="1440" w:hanging="360"/>
      </w:pPr>
      <w:rPr>
        <w:rFonts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5D3"/>
    <w:multiLevelType w:val="hybridMultilevel"/>
    <w:tmpl w:val="E4A2C48E"/>
    <w:lvl w:ilvl="0" w:tplc="F950FB7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A3970"/>
    <w:multiLevelType w:val="hybridMultilevel"/>
    <w:tmpl w:val="AE4063E6"/>
    <w:lvl w:ilvl="0" w:tplc="D4FC7498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31B0"/>
    <w:multiLevelType w:val="hybridMultilevel"/>
    <w:tmpl w:val="F8B6E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31594"/>
    <w:multiLevelType w:val="hybridMultilevel"/>
    <w:tmpl w:val="AB7A0952"/>
    <w:lvl w:ilvl="0" w:tplc="9C60A658">
      <w:start w:val="1"/>
      <w:numFmt w:val="bullet"/>
      <w:pStyle w:val="BulletedLis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46B38"/>
    <w:multiLevelType w:val="hybridMultilevel"/>
    <w:tmpl w:val="05865512"/>
    <w:lvl w:ilvl="0" w:tplc="1409001B">
      <w:start w:val="1"/>
      <w:numFmt w:val="lowerRoman"/>
      <w:lvlText w:val="%1."/>
      <w:lvlJc w:val="righ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D35C0E"/>
    <w:multiLevelType w:val="hybridMultilevel"/>
    <w:tmpl w:val="C5CE1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07D51"/>
    <w:multiLevelType w:val="hybridMultilevel"/>
    <w:tmpl w:val="CE3681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C3326"/>
    <w:multiLevelType w:val="hybridMultilevel"/>
    <w:tmpl w:val="F5D694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D63D7"/>
    <w:multiLevelType w:val="hybridMultilevel"/>
    <w:tmpl w:val="1890B1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B032CD"/>
    <w:multiLevelType w:val="hybridMultilevel"/>
    <w:tmpl w:val="32C8A3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31543"/>
    <w:multiLevelType w:val="hybridMultilevel"/>
    <w:tmpl w:val="A3DCA642"/>
    <w:lvl w:ilvl="0" w:tplc="F950FB76">
      <w:start w:val="1"/>
      <w:numFmt w:val="decimal"/>
      <w:pStyle w:val="Bull"/>
      <w:lvlText w:val="%1."/>
      <w:lvlJc w:val="left"/>
      <w:pPr>
        <w:ind w:left="720" w:hanging="360"/>
      </w:pPr>
      <w:rPr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22"/>
    <w:lvlOverride w:ilvl="0">
      <w:startOverride w:val="1"/>
    </w:lvlOverride>
  </w:num>
  <w:num w:numId="5">
    <w:abstractNumId w:val="22"/>
    <w:lvlOverride w:ilvl="0">
      <w:startOverride w:val="1"/>
    </w:lvlOverride>
  </w:num>
  <w:num w:numId="6">
    <w:abstractNumId w:val="22"/>
  </w:num>
  <w:num w:numId="7">
    <w:abstractNumId w:val="22"/>
    <w:lvlOverride w:ilvl="0">
      <w:startOverride w:val="1"/>
    </w:lvlOverride>
  </w:num>
  <w:num w:numId="8">
    <w:abstractNumId w:val="5"/>
  </w:num>
  <w:num w:numId="9">
    <w:abstractNumId w:val="22"/>
    <w:lvlOverride w:ilvl="0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18"/>
  </w:num>
  <w:num w:numId="32">
    <w:abstractNumId w:val="21"/>
  </w:num>
  <w:num w:numId="33">
    <w:abstractNumId w:val="14"/>
  </w:num>
  <w:num w:numId="34">
    <w:abstractNumId w:val="6"/>
  </w:num>
  <w:num w:numId="35">
    <w:abstractNumId w:val="1"/>
  </w:num>
  <w:num w:numId="36">
    <w:abstractNumId w:val="12"/>
  </w:num>
  <w:num w:numId="37">
    <w:abstractNumId w:val="11"/>
  </w:num>
  <w:num w:numId="38">
    <w:abstractNumId w:val="16"/>
  </w:num>
  <w:num w:numId="39">
    <w:abstractNumId w:val="20"/>
  </w:num>
  <w:num w:numId="40">
    <w:abstractNumId w:val="8"/>
  </w:num>
  <w:num w:numId="41">
    <w:abstractNumId w:val="3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10"/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  <w:num w:numId="49">
    <w:abstractNumId w:val="9"/>
  </w:num>
  <w:num w:numId="50">
    <w:abstractNumId w:val="22"/>
    <w:lvlOverride w:ilvl="0">
      <w:startOverride w:val="1"/>
    </w:lvlOverride>
  </w:num>
  <w:num w:numId="51">
    <w:abstractNumId w:val="22"/>
    <w:lvlOverride w:ilvl="0">
      <w:startOverride w:val="1"/>
    </w:lvlOverride>
  </w:num>
  <w:num w:numId="52">
    <w:abstractNumId w:val="19"/>
  </w:num>
  <w:num w:numId="53">
    <w:abstractNumId w:val="7"/>
  </w:num>
  <w:num w:numId="54">
    <w:abstractNumId w:val="22"/>
    <w:lvlOverride w:ilvl="0">
      <w:startOverride w:val="1"/>
    </w:lvlOverride>
  </w:num>
  <w:num w:numId="55">
    <w:abstractNumId w:val="22"/>
    <w:lvlOverride w:ilvl="0">
      <w:startOverride w:val="1"/>
    </w:lvlOverride>
  </w:num>
  <w:num w:numId="56">
    <w:abstractNumId w:val="22"/>
    <w:lvlOverride w:ilvl="0">
      <w:startOverride w:val="1"/>
    </w:lvlOverride>
  </w:num>
  <w:num w:numId="57">
    <w:abstractNumId w:val="22"/>
    <w:lvlOverride w:ilvl="0">
      <w:startOverride w:val="1"/>
    </w:lvlOverride>
  </w:num>
  <w:num w:numId="58">
    <w:abstractNumId w:val="2"/>
  </w:num>
  <w:num w:numId="59">
    <w:abstractNumId w:val="4"/>
  </w:num>
  <w:numIdMacAtCleanup w:val="5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y">
    <w15:presenceInfo w15:providerId="None" w15:userId="Hen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7C"/>
    <w:rsid w:val="0000017C"/>
    <w:rsid w:val="00000B4B"/>
    <w:rsid w:val="00000BF9"/>
    <w:rsid w:val="00001297"/>
    <w:rsid w:val="00001421"/>
    <w:rsid w:val="000015E2"/>
    <w:rsid w:val="0000278C"/>
    <w:rsid w:val="00002868"/>
    <w:rsid w:val="00003030"/>
    <w:rsid w:val="0000519D"/>
    <w:rsid w:val="000056BA"/>
    <w:rsid w:val="0000641D"/>
    <w:rsid w:val="0000763E"/>
    <w:rsid w:val="00010412"/>
    <w:rsid w:val="00010F15"/>
    <w:rsid w:val="00011CCF"/>
    <w:rsid w:val="00012033"/>
    <w:rsid w:val="000120B5"/>
    <w:rsid w:val="00012FB9"/>
    <w:rsid w:val="000131B0"/>
    <w:rsid w:val="000141FE"/>
    <w:rsid w:val="000145F3"/>
    <w:rsid w:val="000170C8"/>
    <w:rsid w:val="00020492"/>
    <w:rsid w:val="000209C5"/>
    <w:rsid w:val="00020EAD"/>
    <w:rsid w:val="0002143E"/>
    <w:rsid w:val="00021806"/>
    <w:rsid w:val="000219CC"/>
    <w:rsid w:val="00021CA5"/>
    <w:rsid w:val="00021DE8"/>
    <w:rsid w:val="00022157"/>
    <w:rsid w:val="00022C2A"/>
    <w:rsid w:val="000233B4"/>
    <w:rsid w:val="000233F8"/>
    <w:rsid w:val="00023C45"/>
    <w:rsid w:val="00025B56"/>
    <w:rsid w:val="00026308"/>
    <w:rsid w:val="00026FF3"/>
    <w:rsid w:val="0003053A"/>
    <w:rsid w:val="00030596"/>
    <w:rsid w:val="000312D2"/>
    <w:rsid w:val="00031E46"/>
    <w:rsid w:val="0003258D"/>
    <w:rsid w:val="00033EBB"/>
    <w:rsid w:val="00033F52"/>
    <w:rsid w:val="000346D1"/>
    <w:rsid w:val="0003495D"/>
    <w:rsid w:val="00034ACF"/>
    <w:rsid w:val="00035031"/>
    <w:rsid w:val="0003538E"/>
    <w:rsid w:val="000378B9"/>
    <w:rsid w:val="000379C3"/>
    <w:rsid w:val="00037E1D"/>
    <w:rsid w:val="0004023F"/>
    <w:rsid w:val="00040659"/>
    <w:rsid w:val="000409A9"/>
    <w:rsid w:val="000456F0"/>
    <w:rsid w:val="00045AF6"/>
    <w:rsid w:val="00046122"/>
    <w:rsid w:val="00046BF5"/>
    <w:rsid w:val="00046C2A"/>
    <w:rsid w:val="00046E95"/>
    <w:rsid w:val="00046F40"/>
    <w:rsid w:val="000501B0"/>
    <w:rsid w:val="00051921"/>
    <w:rsid w:val="0005213F"/>
    <w:rsid w:val="00052694"/>
    <w:rsid w:val="000532DA"/>
    <w:rsid w:val="00053C03"/>
    <w:rsid w:val="00054064"/>
    <w:rsid w:val="00054D26"/>
    <w:rsid w:val="00055D6D"/>
    <w:rsid w:val="00055DF9"/>
    <w:rsid w:val="00056B66"/>
    <w:rsid w:val="00056E06"/>
    <w:rsid w:val="00057BB1"/>
    <w:rsid w:val="00061023"/>
    <w:rsid w:val="00062649"/>
    <w:rsid w:val="000634B1"/>
    <w:rsid w:val="00063AF2"/>
    <w:rsid w:val="00064E0A"/>
    <w:rsid w:val="0006542B"/>
    <w:rsid w:val="000654BB"/>
    <w:rsid w:val="0006554B"/>
    <w:rsid w:val="00065B28"/>
    <w:rsid w:val="00065B5F"/>
    <w:rsid w:val="00066045"/>
    <w:rsid w:val="00066A5D"/>
    <w:rsid w:val="00067811"/>
    <w:rsid w:val="00067F02"/>
    <w:rsid w:val="00070273"/>
    <w:rsid w:val="000706B0"/>
    <w:rsid w:val="00070B8C"/>
    <w:rsid w:val="000714E4"/>
    <w:rsid w:val="00071BF2"/>
    <w:rsid w:val="00071BFF"/>
    <w:rsid w:val="00071DF4"/>
    <w:rsid w:val="00072424"/>
    <w:rsid w:val="00072FCE"/>
    <w:rsid w:val="000748D2"/>
    <w:rsid w:val="00074F06"/>
    <w:rsid w:val="00075093"/>
    <w:rsid w:val="00075766"/>
    <w:rsid w:val="00075B54"/>
    <w:rsid w:val="00075BAE"/>
    <w:rsid w:val="00075C1D"/>
    <w:rsid w:val="00075E70"/>
    <w:rsid w:val="00076410"/>
    <w:rsid w:val="00081D4E"/>
    <w:rsid w:val="0008292B"/>
    <w:rsid w:val="00082E92"/>
    <w:rsid w:val="000831E5"/>
    <w:rsid w:val="000832F2"/>
    <w:rsid w:val="00083AC7"/>
    <w:rsid w:val="00083BD9"/>
    <w:rsid w:val="0008435C"/>
    <w:rsid w:val="00084388"/>
    <w:rsid w:val="000845BD"/>
    <w:rsid w:val="00086065"/>
    <w:rsid w:val="00086086"/>
    <w:rsid w:val="00086797"/>
    <w:rsid w:val="000868AE"/>
    <w:rsid w:val="00086A77"/>
    <w:rsid w:val="00087791"/>
    <w:rsid w:val="0009067C"/>
    <w:rsid w:val="00090975"/>
    <w:rsid w:val="000914EC"/>
    <w:rsid w:val="000921F4"/>
    <w:rsid w:val="00092AA1"/>
    <w:rsid w:val="000931EC"/>
    <w:rsid w:val="00093D13"/>
    <w:rsid w:val="0009480E"/>
    <w:rsid w:val="00094BBC"/>
    <w:rsid w:val="00094F96"/>
    <w:rsid w:val="00095184"/>
    <w:rsid w:val="00095EE6"/>
    <w:rsid w:val="00096247"/>
    <w:rsid w:val="0009630E"/>
    <w:rsid w:val="000965A0"/>
    <w:rsid w:val="00097285"/>
    <w:rsid w:val="00097824"/>
    <w:rsid w:val="0009791D"/>
    <w:rsid w:val="00097E42"/>
    <w:rsid w:val="000A0216"/>
    <w:rsid w:val="000A105A"/>
    <w:rsid w:val="000A20F6"/>
    <w:rsid w:val="000A3216"/>
    <w:rsid w:val="000A40ED"/>
    <w:rsid w:val="000B0FFB"/>
    <w:rsid w:val="000B1876"/>
    <w:rsid w:val="000B2A28"/>
    <w:rsid w:val="000B32CE"/>
    <w:rsid w:val="000B3B8A"/>
    <w:rsid w:val="000B4187"/>
    <w:rsid w:val="000B5475"/>
    <w:rsid w:val="000B596E"/>
    <w:rsid w:val="000B5AB0"/>
    <w:rsid w:val="000B5DA2"/>
    <w:rsid w:val="000B5FB8"/>
    <w:rsid w:val="000B674E"/>
    <w:rsid w:val="000B76D7"/>
    <w:rsid w:val="000C024E"/>
    <w:rsid w:val="000C1726"/>
    <w:rsid w:val="000C2786"/>
    <w:rsid w:val="000C3ECA"/>
    <w:rsid w:val="000C4335"/>
    <w:rsid w:val="000C4B9A"/>
    <w:rsid w:val="000C4EB8"/>
    <w:rsid w:val="000C4F2C"/>
    <w:rsid w:val="000C57F7"/>
    <w:rsid w:val="000C5DDF"/>
    <w:rsid w:val="000C65C0"/>
    <w:rsid w:val="000C7406"/>
    <w:rsid w:val="000C79AD"/>
    <w:rsid w:val="000C7A1E"/>
    <w:rsid w:val="000C7F47"/>
    <w:rsid w:val="000D062A"/>
    <w:rsid w:val="000D07D4"/>
    <w:rsid w:val="000D0A7F"/>
    <w:rsid w:val="000D1478"/>
    <w:rsid w:val="000D18B2"/>
    <w:rsid w:val="000D2AD8"/>
    <w:rsid w:val="000D52EA"/>
    <w:rsid w:val="000D58C6"/>
    <w:rsid w:val="000D7AD6"/>
    <w:rsid w:val="000D7DDA"/>
    <w:rsid w:val="000E059D"/>
    <w:rsid w:val="000E1B49"/>
    <w:rsid w:val="000E1B89"/>
    <w:rsid w:val="000E1E63"/>
    <w:rsid w:val="000E1FBB"/>
    <w:rsid w:val="000E2173"/>
    <w:rsid w:val="000E2377"/>
    <w:rsid w:val="000E279B"/>
    <w:rsid w:val="000E3078"/>
    <w:rsid w:val="000E31BC"/>
    <w:rsid w:val="000E371B"/>
    <w:rsid w:val="000E4570"/>
    <w:rsid w:val="000E4A76"/>
    <w:rsid w:val="000E4B74"/>
    <w:rsid w:val="000E4DE1"/>
    <w:rsid w:val="000E74E8"/>
    <w:rsid w:val="000F0AE3"/>
    <w:rsid w:val="000F170A"/>
    <w:rsid w:val="000F3B8E"/>
    <w:rsid w:val="000F4EDE"/>
    <w:rsid w:val="000F5536"/>
    <w:rsid w:val="000F584B"/>
    <w:rsid w:val="000F6621"/>
    <w:rsid w:val="000F78E8"/>
    <w:rsid w:val="00100D11"/>
    <w:rsid w:val="00101ABF"/>
    <w:rsid w:val="001023FB"/>
    <w:rsid w:val="001024C6"/>
    <w:rsid w:val="001024D4"/>
    <w:rsid w:val="0010305B"/>
    <w:rsid w:val="00103081"/>
    <w:rsid w:val="0010337D"/>
    <w:rsid w:val="00103B55"/>
    <w:rsid w:val="00103D3B"/>
    <w:rsid w:val="00103D72"/>
    <w:rsid w:val="00103F09"/>
    <w:rsid w:val="00104B36"/>
    <w:rsid w:val="0010513C"/>
    <w:rsid w:val="00105997"/>
    <w:rsid w:val="00105AFE"/>
    <w:rsid w:val="00106915"/>
    <w:rsid w:val="00106DC1"/>
    <w:rsid w:val="00106FA2"/>
    <w:rsid w:val="00107488"/>
    <w:rsid w:val="00107AD4"/>
    <w:rsid w:val="0011049E"/>
    <w:rsid w:val="00110B2E"/>
    <w:rsid w:val="00110DE7"/>
    <w:rsid w:val="00111343"/>
    <w:rsid w:val="001113F4"/>
    <w:rsid w:val="001116B2"/>
    <w:rsid w:val="00111E0F"/>
    <w:rsid w:val="001124B0"/>
    <w:rsid w:val="00112EC1"/>
    <w:rsid w:val="0011474F"/>
    <w:rsid w:val="00114C71"/>
    <w:rsid w:val="00115C61"/>
    <w:rsid w:val="00117430"/>
    <w:rsid w:val="001203AE"/>
    <w:rsid w:val="00121349"/>
    <w:rsid w:val="00121DDC"/>
    <w:rsid w:val="00121FBB"/>
    <w:rsid w:val="001229C9"/>
    <w:rsid w:val="00123056"/>
    <w:rsid w:val="001233A3"/>
    <w:rsid w:val="00123C4F"/>
    <w:rsid w:val="00123DE9"/>
    <w:rsid w:val="00123F14"/>
    <w:rsid w:val="00124C9C"/>
    <w:rsid w:val="00124DCC"/>
    <w:rsid w:val="00124E3D"/>
    <w:rsid w:val="00125515"/>
    <w:rsid w:val="00127A90"/>
    <w:rsid w:val="00130CFF"/>
    <w:rsid w:val="00131364"/>
    <w:rsid w:val="00131CA5"/>
    <w:rsid w:val="00131E33"/>
    <w:rsid w:val="001325FC"/>
    <w:rsid w:val="001333EB"/>
    <w:rsid w:val="00133438"/>
    <w:rsid w:val="00134387"/>
    <w:rsid w:val="00134C5F"/>
    <w:rsid w:val="001364A3"/>
    <w:rsid w:val="00140C01"/>
    <w:rsid w:val="00140DDF"/>
    <w:rsid w:val="00141F36"/>
    <w:rsid w:val="00142526"/>
    <w:rsid w:val="001438F4"/>
    <w:rsid w:val="00143FD6"/>
    <w:rsid w:val="001445A5"/>
    <w:rsid w:val="00144EFF"/>
    <w:rsid w:val="00147220"/>
    <w:rsid w:val="00147B80"/>
    <w:rsid w:val="001509E3"/>
    <w:rsid w:val="00150B3B"/>
    <w:rsid w:val="00150CAD"/>
    <w:rsid w:val="001511FB"/>
    <w:rsid w:val="00151D04"/>
    <w:rsid w:val="0015229F"/>
    <w:rsid w:val="00154B06"/>
    <w:rsid w:val="00154E2F"/>
    <w:rsid w:val="001550EB"/>
    <w:rsid w:val="001554B0"/>
    <w:rsid w:val="0015623E"/>
    <w:rsid w:val="001564F4"/>
    <w:rsid w:val="0016043C"/>
    <w:rsid w:val="00161366"/>
    <w:rsid w:val="001624B9"/>
    <w:rsid w:val="00162635"/>
    <w:rsid w:val="0016343E"/>
    <w:rsid w:val="00163E47"/>
    <w:rsid w:val="00165960"/>
    <w:rsid w:val="00165FE6"/>
    <w:rsid w:val="0016748B"/>
    <w:rsid w:val="001675B1"/>
    <w:rsid w:val="00167C3B"/>
    <w:rsid w:val="00170A76"/>
    <w:rsid w:val="001715E6"/>
    <w:rsid w:val="001718F8"/>
    <w:rsid w:val="00171EB4"/>
    <w:rsid w:val="00172045"/>
    <w:rsid w:val="001747FF"/>
    <w:rsid w:val="00175978"/>
    <w:rsid w:val="001773C6"/>
    <w:rsid w:val="00177757"/>
    <w:rsid w:val="001778F3"/>
    <w:rsid w:val="00177AF2"/>
    <w:rsid w:val="0018028C"/>
    <w:rsid w:val="001803B6"/>
    <w:rsid w:val="0018087D"/>
    <w:rsid w:val="001811BD"/>
    <w:rsid w:val="00181487"/>
    <w:rsid w:val="001818ED"/>
    <w:rsid w:val="00181E2B"/>
    <w:rsid w:val="001833ED"/>
    <w:rsid w:val="0018432B"/>
    <w:rsid w:val="00184536"/>
    <w:rsid w:val="00184CA5"/>
    <w:rsid w:val="00185D83"/>
    <w:rsid w:val="001868FF"/>
    <w:rsid w:val="00186FBB"/>
    <w:rsid w:val="00191BC1"/>
    <w:rsid w:val="001926D5"/>
    <w:rsid w:val="00192D75"/>
    <w:rsid w:val="0019463A"/>
    <w:rsid w:val="00194CCE"/>
    <w:rsid w:val="00195032"/>
    <w:rsid w:val="001952B0"/>
    <w:rsid w:val="0019616A"/>
    <w:rsid w:val="001964AF"/>
    <w:rsid w:val="00197D20"/>
    <w:rsid w:val="00197F57"/>
    <w:rsid w:val="001A035F"/>
    <w:rsid w:val="001A08B1"/>
    <w:rsid w:val="001A0926"/>
    <w:rsid w:val="001A17CD"/>
    <w:rsid w:val="001A20DA"/>
    <w:rsid w:val="001A23DF"/>
    <w:rsid w:val="001A28B4"/>
    <w:rsid w:val="001A300D"/>
    <w:rsid w:val="001A4F31"/>
    <w:rsid w:val="001A5421"/>
    <w:rsid w:val="001A6F2E"/>
    <w:rsid w:val="001A717B"/>
    <w:rsid w:val="001A7D7F"/>
    <w:rsid w:val="001B0C12"/>
    <w:rsid w:val="001B32FB"/>
    <w:rsid w:val="001B369D"/>
    <w:rsid w:val="001B3C01"/>
    <w:rsid w:val="001B3DF7"/>
    <w:rsid w:val="001B467B"/>
    <w:rsid w:val="001B4F16"/>
    <w:rsid w:val="001B5026"/>
    <w:rsid w:val="001B6172"/>
    <w:rsid w:val="001B702B"/>
    <w:rsid w:val="001B777A"/>
    <w:rsid w:val="001C071B"/>
    <w:rsid w:val="001C0FFD"/>
    <w:rsid w:val="001C2219"/>
    <w:rsid w:val="001C4833"/>
    <w:rsid w:val="001C4A9A"/>
    <w:rsid w:val="001C5453"/>
    <w:rsid w:val="001C59E1"/>
    <w:rsid w:val="001C664B"/>
    <w:rsid w:val="001C689A"/>
    <w:rsid w:val="001C6DD0"/>
    <w:rsid w:val="001C6F18"/>
    <w:rsid w:val="001C71FD"/>
    <w:rsid w:val="001C7557"/>
    <w:rsid w:val="001C78EC"/>
    <w:rsid w:val="001C7D3E"/>
    <w:rsid w:val="001D06B7"/>
    <w:rsid w:val="001D07B4"/>
    <w:rsid w:val="001D0BF3"/>
    <w:rsid w:val="001D1507"/>
    <w:rsid w:val="001D2E51"/>
    <w:rsid w:val="001D2E81"/>
    <w:rsid w:val="001D44E8"/>
    <w:rsid w:val="001D4BE0"/>
    <w:rsid w:val="001D544C"/>
    <w:rsid w:val="001D7179"/>
    <w:rsid w:val="001D7B7D"/>
    <w:rsid w:val="001E01DF"/>
    <w:rsid w:val="001E0F3A"/>
    <w:rsid w:val="001E252C"/>
    <w:rsid w:val="001E265D"/>
    <w:rsid w:val="001E2A2D"/>
    <w:rsid w:val="001E2C60"/>
    <w:rsid w:val="001E2C9A"/>
    <w:rsid w:val="001E3C14"/>
    <w:rsid w:val="001E4F3F"/>
    <w:rsid w:val="001E5060"/>
    <w:rsid w:val="001E546F"/>
    <w:rsid w:val="001E5905"/>
    <w:rsid w:val="001E5A5C"/>
    <w:rsid w:val="001E65E5"/>
    <w:rsid w:val="001E66CB"/>
    <w:rsid w:val="001E67C6"/>
    <w:rsid w:val="001E6AC0"/>
    <w:rsid w:val="001E6EEE"/>
    <w:rsid w:val="001F0691"/>
    <w:rsid w:val="001F124E"/>
    <w:rsid w:val="001F181B"/>
    <w:rsid w:val="001F1C18"/>
    <w:rsid w:val="001F26C0"/>
    <w:rsid w:val="001F2F3B"/>
    <w:rsid w:val="001F3E6D"/>
    <w:rsid w:val="001F401D"/>
    <w:rsid w:val="001F4345"/>
    <w:rsid w:val="001F55F9"/>
    <w:rsid w:val="001F5DB5"/>
    <w:rsid w:val="001F6386"/>
    <w:rsid w:val="001F673B"/>
    <w:rsid w:val="001F6759"/>
    <w:rsid w:val="001F7359"/>
    <w:rsid w:val="001F78E7"/>
    <w:rsid w:val="001F7DE8"/>
    <w:rsid w:val="00201FB4"/>
    <w:rsid w:val="002028DB"/>
    <w:rsid w:val="00204184"/>
    <w:rsid w:val="00204427"/>
    <w:rsid w:val="00204A56"/>
    <w:rsid w:val="00204CDE"/>
    <w:rsid w:val="00204EA4"/>
    <w:rsid w:val="00205194"/>
    <w:rsid w:val="00206305"/>
    <w:rsid w:val="00207C19"/>
    <w:rsid w:val="00210BA9"/>
    <w:rsid w:val="002111FB"/>
    <w:rsid w:val="00211D7C"/>
    <w:rsid w:val="00212391"/>
    <w:rsid w:val="002126B6"/>
    <w:rsid w:val="002133F4"/>
    <w:rsid w:val="002144EA"/>
    <w:rsid w:val="002148C6"/>
    <w:rsid w:val="00215316"/>
    <w:rsid w:val="0021586F"/>
    <w:rsid w:val="002177F4"/>
    <w:rsid w:val="002200E8"/>
    <w:rsid w:val="002201AF"/>
    <w:rsid w:val="00222595"/>
    <w:rsid w:val="0022275E"/>
    <w:rsid w:val="00223CFF"/>
    <w:rsid w:val="00223E2D"/>
    <w:rsid w:val="00224788"/>
    <w:rsid w:val="00224A9F"/>
    <w:rsid w:val="002255DB"/>
    <w:rsid w:val="00226586"/>
    <w:rsid w:val="002279CF"/>
    <w:rsid w:val="00227D16"/>
    <w:rsid w:val="00230085"/>
    <w:rsid w:val="0023053E"/>
    <w:rsid w:val="00230FB2"/>
    <w:rsid w:val="00231C62"/>
    <w:rsid w:val="00233C31"/>
    <w:rsid w:val="00234616"/>
    <w:rsid w:val="002349E8"/>
    <w:rsid w:val="00234F28"/>
    <w:rsid w:val="00235465"/>
    <w:rsid w:val="00235500"/>
    <w:rsid w:val="00235E6C"/>
    <w:rsid w:val="00240893"/>
    <w:rsid w:val="00241291"/>
    <w:rsid w:val="002417E8"/>
    <w:rsid w:val="00241E59"/>
    <w:rsid w:val="002423E4"/>
    <w:rsid w:val="00242F4D"/>
    <w:rsid w:val="002439F4"/>
    <w:rsid w:val="00244262"/>
    <w:rsid w:val="002443A8"/>
    <w:rsid w:val="002446CB"/>
    <w:rsid w:val="002447AA"/>
    <w:rsid w:val="002455B6"/>
    <w:rsid w:val="0024795D"/>
    <w:rsid w:val="002504AB"/>
    <w:rsid w:val="002521AB"/>
    <w:rsid w:val="0025343A"/>
    <w:rsid w:val="00253654"/>
    <w:rsid w:val="00253862"/>
    <w:rsid w:val="00253C56"/>
    <w:rsid w:val="00254405"/>
    <w:rsid w:val="002554D5"/>
    <w:rsid w:val="00255877"/>
    <w:rsid w:val="002561A1"/>
    <w:rsid w:val="00256EBA"/>
    <w:rsid w:val="002574E9"/>
    <w:rsid w:val="00257ECC"/>
    <w:rsid w:val="00260EBC"/>
    <w:rsid w:val="002623EE"/>
    <w:rsid w:val="00264046"/>
    <w:rsid w:val="00264399"/>
    <w:rsid w:val="00264839"/>
    <w:rsid w:val="0026512F"/>
    <w:rsid w:val="0026555F"/>
    <w:rsid w:val="0026632B"/>
    <w:rsid w:val="00266373"/>
    <w:rsid w:val="00266415"/>
    <w:rsid w:val="00266A4D"/>
    <w:rsid w:val="00266BE3"/>
    <w:rsid w:val="00267FFA"/>
    <w:rsid w:val="0027044F"/>
    <w:rsid w:val="0027125A"/>
    <w:rsid w:val="0027174D"/>
    <w:rsid w:val="00271B97"/>
    <w:rsid w:val="002733CA"/>
    <w:rsid w:val="00273858"/>
    <w:rsid w:val="00273A64"/>
    <w:rsid w:val="002747CE"/>
    <w:rsid w:val="00274A3B"/>
    <w:rsid w:val="00274EAB"/>
    <w:rsid w:val="00275039"/>
    <w:rsid w:val="00275FF3"/>
    <w:rsid w:val="00276166"/>
    <w:rsid w:val="0028054E"/>
    <w:rsid w:val="002806F1"/>
    <w:rsid w:val="0028085E"/>
    <w:rsid w:val="002810D5"/>
    <w:rsid w:val="002813E2"/>
    <w:rsid w:val="0028149B"/>
    <w:rsid w:val="0028181D"/>
    <w:rsid w:val="00281DE7"/>
    <w:rsid w:val="0028218A"/>
    <w:rsid w:val="00282528"/>
    <w:rsid w:val="00282FFE"/>
    <w:rsid w:val="002833DF"/>
    <w:rsid w:val="00283745"/>
    <w:rsid w:val="00284DC1"/>
    <w:rsid w:val="00284E02"/>
    <w:rsid w:val="00284F0F"/>
    <w:rsid w:val="00285452"/>
    <w:rsid w:val="00285B9F"/>
    <w:rsid w:val="00285BFF"/>
    <w:rsid w:val="00285E5F"/>
    <w:rsid w:val="00286040"/>
    <w:rsid w:val="002863EE"/>
    <w:rsid w:val="00286CD2"/>
    <w:rsid w:val="00286D49"/>
    <w:rsid w:val="0028709B"/>
    <w:rsid w:val="002873FE"/>
    <w:rsid w:val="00287902"/>
    <w:rsid w:val="00287AC5"/>
    <w:rsid w:val="002906CD"/>
    <w:rsid w:val="00291589"/>
    <w:rsid w:val="00293670"/>
    <w:rsid w:val="002941B2"/>
    <w:rsid w:val="00296373"/>
    <w:rsid w:val="002967E1"/>
    <w:rsid w:val="00296D76"/>
    <w:rsid w:val="00296D98"/>
    <w:rsid w:val="0029792F"/>
    <w:rsid w:val="002A01B0"/>
    <w:rsid w:val="002A0554"/>
    <w:rsid w:val="002A1050"/>
    <w:rsid w:val="002A183D"/>
    <w:rsid w:val="002A33B1"/>
    <w:rsid w:val="002A38BA"/>
    <w:rsid w:val="002A4F05"/>
    <w:rsid w:val="002A5186"/>
    <w:rsid w:val="002A579D"/>
    <w:rsid w:val="002A6298"/>
    <w:rsid w:val="002A6995"/>
    <w:rsid w:val="002A6F08"/>
    <w:rsid w:val="002A71CF"/>
    <w:rsid w:val="002B00FD"/>
    <w:rsid w:val="002B0431"/>
    <w:rsid w:val="002B0D9D"/>
    <w:rsid w:val="002B1BB9"/>
    <w:rsid w:val="002B2CF9"/>
    <w:rsid w:val="002B3610"/>
    <w:rsid w:val="002B4949"/>
    <w:rsid w:val="002B4F6E"/>
    <w:rsid w:val="002B4FC1"/>
    <w:rsid w:val="002B50F8"/>
    <w:rsid w:val="002B5376"/>
    <w:rsid w:val="002B54B0"/>
    <w:rsid w:val="002B65B3"/>
    <w:rsid w:val="002B724A"/>
    <w:rsid w:val="002B7AE6"/>
    <w:rsid w:val="002C00D1"/>
    <w:rsid w:val="002C07B6"/>
    <w:rsid w:val="002C1049"/>
    <w:rsid w:val="002C16BB"/>
    <w:rsid w:val="002C1899"/>
    <w:rsid w:val="002C1D4B"/>
    <w:rsid w:val="002C4ACD"/>
    <w:rsid w:val="002C5F2F"/>
    <w:rsid w:val="002C6430"/>
    <w:rsid w:val="002C65D5"/>
    <w:rsid w:val="002C6B41"/>
    <w:rsid w:val="002D01E8"/>
    <w:rsid w:val="002D065E"/>
    <w:rsid w:val="002D0F22"/>
    <w:rsid w:val="002D25D2"/>
    <w:rsid w:val="002D27A9"/>
    <w:rsid w:val="002D29AC"/>
    <w:rsid w:val="002D2F24"/>
    <w:rsid w:val="002D340C"/>
    <w:rsid w:val="002D3815"/>
    <w:rsid w:val="002D4F71"/>
    <w:rsid w:val="002D685A"/>
    <w:rsid w:val="002D6DB1"/>
    <w:rsid w:val="002D7527"/>
    <w:rsid w:val="002E141E"/>
    <w:rsid w:val="002E320F"/>
    <w:rsid w:val="002E3501"/>
    <w:rsid w:val="002E3B21"/>
    <w:rsid w:val="002E3B66"/>
    <w:rsid w:val="002E4575"/>
    <w:rsid w:val="002E4A9C"/>
    <w:rsid w:val="002E55EC"/>
    <w:rsid w:val="002E5C46"/>
    <w:rsid w:val="002E65F4"/>
    <w:rsid w:val="002E6BC6"/>
    <w:rsid w:val="002E708F"/>
    <w:rsid w:val="002E7234"/>
    <w:rsid w:val="002E7348"/>
    <w:rsid w:val="002E7725"/>
    <w:rsid w:val="002E7E38"/>
    <w:rsid w:val="002F177C"/>
    <w:rsid w:val="002F2673"/>
    <w:rsid w:val="002F2B77"/>
    <w:rsid w:val="002F356C"/>
    <w:rsid w:val="002F396A"/>
    <w:rsid w:val="002F3A2D"/>
    <w:rsid w:val="002F43BF"/>
    <w:rsid w:val="002F45E7"/>
    <w:rsid w:val="002F471C"/>
    <w:rsid w:val="002F4C94"/>
    <w:rsid w:val="002F5216"/>
    <w:rsid w:val="002F5401"/>
    <w:rsid w:val="0030037C"/>
    <w:rsid w:val="00300F62"/>
    <w:rsid w:val="003011F9"/>
    <w:rsid w:val="00301863"/>
    <w:rsid w:val="00302949"/>
    <w:rsid w:val="003034A7"/>
    <w:rsid w:val="00303AA5"/>
    <w:rsid w:val="00303E00"/>
    <w:rsid w:val="003060FA"/>
    <w:rsid w:val="00307BC8"/>
    <w:rsid w:val="0031086D"/>
    <w:rsid w:val="00311B4E"/>
    <w:rsid w:val="00311CBF"/>
    <w:rsid w:val="00311EF4"/>
    <w:rsid w:val="003123B8"/>
    <w:rsid w:val="00312567"/>
    <w:rsid w:val="00312D08"/>
    <w:rsid w:val="00313986"/>
    <w:rsid w:val="00313B12"/>
    <w:rsid w:val="00314229"/>
    <w:rsid w:val="00314422"/>
    <w:rsid w:val="003147BC"/>
    <w:rsid w:val="00315452"/>
    <w:rsid w:val="0031590C"/>
    <w:rsid w:val="00315B16"/>
    <w:rsid w:val="00315B6F"/>
    <w:rsid w:val="00315D49"/>
    <w:rsid w:val="00316061"/>
    <w:rsid w:val="00316160"/>
    <w:rsid w:val="003165B0"/>
    <w:rsid w:val="003166D5"/>
    <w:rsid w:val="00316ACA"/>
    <w:rsid w:val="0031777D"/>
    <w:rsid w:val="00317B32"/>
    <w:rsid w:val="003206B1"/>
    <w:rsid w:val="00320B19"/>
    <w:rsid w:val="00320D3F"/>
    <w:rsid w:val="00321B19"/>
    <w:rsid w:val="00321BDE"/>
    <w:rsid w:val="00322023"/>
    <w:rsid w:val="003220E8"/>
    <w:rsid w:val="003229A6"/>
    <w:rsid w:val="00322E1D"/>
    <w:rsid w:val="00324989"/>
    <w:rsid w:val="003259F2"/>
    <w:rsid w:val="00326304"/>
    <w:rsid w:val="00326801"/>
    <w:rsid w:val="00326CF7"/>
    <w:rsid w:val="00327770"/>
    <w:rsid w:val="0033013C"/>
    <w:rsid w:val="003305B4"/>
    <w:rsid w:val="00330614"/>
    <w:rsid w:val="00330A35"/>
    <w:rsid w:val="00331F40"/>
    <w:rsid w:val="00332079"/>
    <w:rsid w:val="00332A8D"/>
    <w:rsid w:val="0033309E"/>
    <w:rsid w:val="00333729"/>
    <w:rsid w:val="003339B3"/>
    <w:rsid w:val="00333BE3"/>
    <w:rsid w:val="0033489C"/>
    <w:rsid w:val="00334F29"/>
    <w:rsid w:val="00335EFF"/>
    <w:rsid w:val="00335FB6"/>
    <w:rsid w:val="003362BB"/>
    <w:rsid w:val="00336548"/>
    <w:rsid w:val="00336A0B"/>
    <w:rsid w:val="00336FB0"/>
    <w:rsid w:val="0033792B"/>
    <w:rsid w:val="00337B20"/>
    <w:rsid w:val="0034057E"/>
    <w:rsid w:val="00340880"/>
    <w:rsid w:val="00340CD5"/>
    <w:rsid w:val="00341194"/>
    <w:rsid w:val="00343291"/>
    <w:rsid w:val="00343341"/>
    <w:rsid w:val="0034401B"/>
    <w:rsid w:val="00345FD7"/>
    <w:rsid w:val="003464FA"/>
    <w:rsid w:val="003465AB"/>
    <w:rsid w:val="00346BC2"/>
    <w:rsid w:val="00347C26"/>
    <w:rsid w:val="00347DC7"/>
    <w:rsid w:val="003504D0"/>
    <w:rsid w:val="003511E8"/>
    <w:rsid w:val="00351578"/>
    <w:rsid w:val="0035218D"/>
    <w:rsid w:val="003521F4"/>
    <w:rsid w:val="0035289E"/>
    <w:rsid w:val="00352948"/>
    <w:rsid w:val="00352CC8"/>
    <w:rsid w:val="00354115"/>
    <w:rsid w:val="00354188"/>
    <w:rsid w:val="0035420C"/>
    <w:rsid w:val="00354696"/>
    <w:rsid w:val="00354701"/>
    <w:rsid w:val="0035474E"/>
    <w:rsid w:val="00354A59"/>
    <w:rsid w:val="00354F94"/>
    <w:rsid w:val="00355CF4"/>
    <w:rsid w:val="00355CFB"/>
    <w:rsid w:val="00355F68"/>
    <w:rsid w:val="003569AF"/>
    <w:rsid w:val="00356B13"/>
    <w:rsid w:val="00357420"/>
    <w:rsid w:val="003574F2"/>
    <w:rsid w:val="003603E6"/>
    <w:rsid w:val="00360568"/>
    <w:rsid w:val="0036167C"/>
    <w:rsid w:val="00361A9B"/>
    <w:rsid w:val="0036242C"/>
    <w:rsid w:val="003626CF"/>
    <w:rsid w:val="003627EF"/>
    <w:rsid w:val="00362AE0"/>
    <w:rsid w:val="00363C63"/>
    <w:rsid w:val="00363D00"/>
    <w:rsid w:val="00363F14"/>
    <w:rsid w:val="0036441E"/>
    <w:rsid w:val="003651A6"/>
    <w:rsid w:val="00366277"/>
    <w:rsid w:val="00367588"/>
    <w:rsid w:val="00367DE9"/>
    <w:rsid w:val="003705C7"/>
    <w:rsid w:val="003708B3"/>
    <w:rsid w:val="00371603"/>
    <w:rsid w:val="00371A6C"/>
    <w:rsid w:val="00372A22"/>
    <w:rsid w:val="003738CA"/>
    <w:rsid w:val="00374004"/>
    <w:rsid w:val="00374389"/>
    <w:rsid w:val="00374391"/>
    <w:rsid w:val="0037478F"/>
    <w:rsid w:val="00374BCB"/>
    <w:rsid w:val="003771F1"/>
    <w:rsid w:val="0037795B"/>
    <w:rsid w:val="00377E43"/>
    <w:rsid w:val="00380FF8"/>
    <w:rsid w:val="00381459"/>
    <w:rsid w:val="0038167F"/>
    <w:rsid w:val="00382020"/>
    <w:rsid w:val="003834D3"/>
    <w:rsid w:val="00383E30"/>
    <w:rsid w:val="003845E7"/>
    <w:rsid w:val="00385314"/>
    <w:rsid w:val="00386648"/>
    <w:rsid w:val="00387387"/>
    <w:rsid w:val="00387C79"/>
    <w:rsid w:val="0039185D"/>
    <w:rsid w:val="00392023"/>
    <w:rsid w:val="003924AE"/>
    <w:rsid w:val="003926BD"/>
    <w:rsid w:val="0039366A"/>
    <w:rsid w:val="003942A6"/>
    <w:rsid w:val="003945EE"/>
    <w:rsid w:val="003946CA"/>
    <w:rsid w:val="0039582C"/>
    <w:rsid w:val="003963A9"/>
    <w:rsid w:val="003965DF"/>
    <w:rsid w:val="00396E33"/>
    <w:rsid w:val="00396E6B"/>
    <w:rsid w:val="0039724E"/>
    <w:rsid w:val="003972FB"/>
    <w:rsid w:val="00397A60"/>
    <w:rsid w:val="003A09A5"/>
    <w:rsid w:val="003A16A7"/>
    <w:rsid w:val="003A2976"/>
    <w:rsid w:val="003A4224"/>
    <w:rsid w:val="003A4A32"/>
    <w:rsid w:val="003A5364"/>
    <w:rsid w:val="003A65E1"/>
    <w:rsid w:val="003A753C"/>
    <w:rsid w:val="003A76B0"/>
    <w:rsid w:val="003B000B"/>
    <w:rsid w:val="003B0A47"/>
    <w:rsid w:val="003B2209"/>
    <w:rsid w:val="003B2814"/>
    <w:rsid w:val="003B39BB"/>
    <w:rsid w:val="003B468D"/>
    <w:rsid w:val="003B4747"/>
    <w:rsid w:val="003B54B2"/>
    <w:rsid w:val="003B6D4F"/>
    <w:rsid w:val="003B6FE9"/>
    <w:rsid w:val="003B7906"/>
    <w:rsid w:val="003C0B3B"/>
    <w:rsid w:val="003C1159"/>
    <w:rsid w:val="003C1335"/>
    <w:rsid w:val="003C1593"/>
    <w:rsid w:val="003C1E67"/>
    <w:rsid w:val="003C28AB"/>
    <w:rsid w:val="003C344B"/>
    <w:rsid w:val="003C388F"/>
    <w:rsid w:val="003C4843"/>
    <w:rsid w:val="003C4909"/>
    <w:rsid w:val="003C4F95"/>
    <w:rsid w:val="003C5B65"/>
    <w:rsid w:val="003C60E3"/>
    <w:rsid w:val="003C658D"/>
    <w:rsid w:val="003C67E4"/>
    <w:rsid w:val="003C75DF"/>
    <w:rsid w:val="003D0715"/>
    <w:rsid w:val="003D0EDF"/>
    <w:rsid w:val="003D1023"/>
    <w:rsid w:val="003D125D"/>
    <w:rsid w:val="003D3076"/>
    <w:rsid w:val="003D36F5"/>
    <w:rsid w:val="003D4453"/>
    <w:rsid w:val="003D449A"/>
    <w:rsid w:val="003D45FD"/>
    <w:rsid w:val="003D4BD6"/>
    <w:rsid w:val="003E06D1"/>
    <w:rsid w:val="003E0A51"/>
    <w:rsid w:val="003E0F7E"/>
    <w:rsid w:val="003E1474"/>
    <w:rsid w:val="003E20DE"/>
    <w:rsid w:val="003E2537"/>
    <w:rsid w:val="003E34B7"/>
    <w:rsid w:val="003E38D0"/>
    <w:rsid w:val="003E4E50"/>
    <w:rsid w:val="003E4E9B"/>
    <w:rsid w:val="003E7F7B"/>
    <w:rsid w:val="003F023C"/>
    <w:rsid w:val="003F1D67"/>
    <w:rsid w:val="003F2F21"/>
    <w:rsid w:val="003F2F94"/>
    <w:rsid w:val="003F5A3B"/>
    <w:rsid w:val="003F6E26"/>
    <w:rsid w:val="003F77D0"/>
    <w:rsid w:val="003F7BD1"/>
    <w:rsid w:val="00400D21"/>
    <w:rsid w:val="00400E7C"/>
    <w:rsid w:val="004015E7"/>
    <w:rsid w:val="00402EA9"/>
    <w:rsid w:val="00403C11"/>
    <w:rsid w:val="00404A3E"/>
    <w:rsid w:val="00405CA7"/>
    <w:rsid w:val="00406238"/>
    <w:rsid w:val="0040639D"/>
    <w:rsid w:val="00407A5D"/>
    <w:rsid w:val="00412429"/>
    <w:rsid w:val="004136C0"/>
    <w:rsid w:val="00414507"/>
    <w:rsid w:val="00414ADF"/>
    <w:rsid w:val="004154B5"/>
    <w:rsid w:val="004159C9"/>
    <w:rsid w:val="00417771"/>
    <w:rsid w:val="004206FE"/>
    <w:rsid w:val="004223AD"/>
    <w:rsid w:val="004227AF"/>
    <w:rsid w:val="00423370"/>
    <w:rsid w:val="0042445A"/>
    <w:rsid w:val="00424BD2"/>
    <w:rsid w:val="004256F6"/>
    <w:rsid w:val="00425BD8"/>
    <w:rsid w:val="00426B0D"/>
    <w:rsid w:val="00426DF1"/>
    <w:rsid w:val="00427265"/>
    <w:rsid w:val="00427CE2"/>
    <w:rsid w:val="00430248"/>
    <w:rsid w:val="00430A23"/>
    <w:rsid w:val="00431A11"/>
    <w:rsid w:val="00432AAC"/>
    <w:rsid w:val="00433514"/>
    <w:rsid w:val="00434D97"/>
    <w:rsid w:val="004356EC"/>
    <w:rsid w:val="00435885"/>
    <w:rsid w:val="004358BA"/>
    <w:rsid w:val="00441FD4"/>
    <w:rsid w:val="00442428"/>
    <w:rsid w:val="00442F88"/>
    <w:rsid w:val="00443A7E"/>
    <w:rsid w:val="00444856"/>
    <w:rsid w:val="00446881"/>
    <w:rsid w:val="00446D6F"/>
    <w:rsid w:val="004474A1"/>
    <w:rsid w:val="004479B3"/>
    <w:rsid w:val="00447F16"/>
    <w:rsid w:val="00450225"/>
    <w:rsid w:val="004516FF"/>
    <w:rsid w:val="00451882"/>
    <w:rsid w:val="004525F2"/>
    <w:rsid w:val="004526BD"/>
    <w:rsid w:val="0045395E"/>
    <w:rsid w:val="0045427F"/>
    <w:rsid w:val="00454859"/>
    <w:rsid w:val="00454A52"/>
    <w:rsid w:val="00454B58"/>
    <w:rsid w:val="00454F44"/>
    <w:rsid w:val="00455225"/>
    <w:rsid w:val="00456439"/>
    <w:rsid w:val="004574F2"/>
    <w:rsid w:val="00457BBD"/>
    <w:rsid w:val="00457BCA"/>
    <w:rsid w:val="00460097"/>
    <w:rsid w:val="004602CB"/>
    <w:rsid w:val="00460397"/>
    <w:rsid w:val="0046061F"/>
    <w:rsid w:val="00460B00"/>
    <w:rsid w:val="00461A73"/>
    <w:rsid w:val="004621EA"/>
    <w:rsid w:val="00462903"/>
    <w:rsid w:val="004631DA"/>
    <w:rsid w:val="0046374E"/>
    <w:rsid w:val="004638FD"/>
    <w:rsid w:val="00463DCF"/>
    <w:rsid w:val="00463FCD"/>
    <w:rsid w:val="00464BE6"/>
    <w:rsid w:val="004652A3"/>
    <w:rsid w:val="0046562A"/>
    <w:rsid w:val="00465C4B"/>
    <w:rsid w:val="00467716"/>
    <w:rsid w:val="00470E6E"/>
    <w:rsid w:val="00471500"/>
    <w:rsid w:val="00471706"/>
    <w:rsid w:val="00471F54"/>
    <w:rsid w:val="00472B9F"/>
    <w:rsid w:val="00472EE2"/>
    <w:rsid w:val="0047414C"/>
    <w:rsid w:val="004747BA"/>
    <w:rsid w:val="00474AF4"/>
    <w:rsid w:val="00475EBE"/>
    <w:rsid w:val="00477143"/>
    <w:rsid w:val="004775A2"/>
    <w:rsid w:val="00477A52"/>
    <w:rsid w:val="00477A95"/>
    <w:rsid w:val="00480156"/>
    <w:rsid w:val="00480540"/>
    <w:rsid w:val="00481396"/>
    <w:rsid w:val="00481512"/>
    <w:rsid w:val="00481BBD"/>
    <w:rsid w:val="004821D6"/>
    <w:rsid w:val="00483A8D"/>
    <w:rsid w:val="0048427D"/>
    <w:rsid w:val="00484705"/>
    <w:rsid w:val="00484F3D"/>
    <w:rsid w:val="00484FCE"/>
    <w:rsid w:val="004851E2"/>
    <w:rsid w:val="00485A82"/>
    <w:rsid w:val="00485AA6"/>
    <w:rsid w:val="00486F8E"/>
    <w:rsid w:val="00487671"/>
    <w:rsid w:val="00490143"/>
    <w:rsid w:val="0049059A"/>
    <w:rsid w:val="00490C04"/>
    <w:rsid w:val="004926A0"/>
    <w:rsid w:val="00495035"/>
    <w:rsid w:val="0049535C"/>
    <w:rsid w:val="004957C7"/>
    <w:rsid w:val="004975C3"/>
    <w:rsid w:val="00497973"/>
    <w:rsid w:val="00497B10"/>
    <w:rsid w:val="004A020D"/>
    <w:rsid w:val="004A09AC"/>
    <w:rsid w:val="004A0C88"/>
    <w:rsid w:val="004A1032"/>
    <w:rsid w:val="004A1289"/>
    <w:rsid w:val="004A1300"/>
    <w:rsid w:val="004A176C"/>
    <w:rsid w:val="004A2328"/>
    <w:rsid w:val="004A25F7"/>
    <w:rsid w:val="004A28EF"/>
    <w:rsid w:val="004A29D2"/>
    <w:rsid w:val="004A4302"/>
    <w:rsid w:val="004A5CD3"/>
    <w:rsid w:val="004A68C4"/>
    <w:rsid w:val="004A6BBE"/>
    <w:rsid w:val="004A7299"/>
    <w:rsid w:val="004A7583"/>
    <w:rsid w:val="004B0097"/>
    <w:rsid w:val="004B05AC"/>
    <w:rsid w:val="004B0CEE"/>
    <w:rsid w:val="004B1C1A"/>
    <w:rsid w:val="004B1E33"/>
    <w:rsid w:val="004B294A"/>
    <w:rsid w:val="004B38E5"/>
    <w:rsid w:val="004B3AA5"/>
    <w:rsid w:val="004B41F3"/>
    <w:rsid w:val="004B5111"/>
    <w:rsid w:val="004B5C6C"/>
    <w:rsid w:val="004B5E48"/>
    <w:rsid w:val="004B5F44"/>
    <w:rsid w:val="004B77E4"/>
    <w:rsid w:val="004C1473"/>
    <w:rsid w:val="004C2933"/>
    <w:rsid w:val="004C2A8F"/>
    <w:rsid w:val="004C4DAE"/>
    <w:rsid w:val="004C61AB"/>
    <w:rsid w:val="004C6200"/>
    <w:rsid w:val="004C67C2"/>
    <w:rsid w:val="004C7125"/>
    <w:rsid w:val="004C732A"/>
    <w:rsid w:val="004C76BD"/>
    <w:rsid w:val="004C79B4"/>
    <w:rsid w:val="004D06AB"/>
    <w:rsid w:val="004D0D08"/>
    <w:rsid w:val="004D20E9"/>
    <w:rsid w:val="004D3FDD"/>
    <w:rsid w:val="004D5E0B"/>
    <w:rsid w:val="004D6362"/>
    <w:rsid w:val="004D7ED6"/>
    <w:rsid w:val="004E01F2"/>
    <w:rsid w:val="004E0594"/>
    <w:rsid w:val="004E0A14"/>
    <w:rsid w:val="004E0EC5"/>
    <w:rsid w:val="004E0EFD"/>
    <w:rsid w:val="004E0FA4"/>
    <w:rsid w:val="004E1054"/>
    <w:rsid w:val="004E35D9"/>
    <w:rsid w:val="004E3D8E"/>
    <w:rsid w:val="004E42E5"/>
    <w:rsid w:val="004E4B45"/>
    <w:rsid w:val="004E50C2"/>
    <w:rsid w:val="004E5772"/>
    <w:rsid w:val="004E5BFC"/>
    <w:rsid w:val="004E6050"/>
    <w:rsid w:val="004E6552"/>
    <w:rsid w:val="004E7E58"/>
    <w:rsid w:val="004F10FE"/>
    <w:rsid w:val="004F20D8"/>
    <w:rsid w:val="004F3185"/>
    <w:rsid w:val="004F4584"/>
    <w:rsid w:val="004F5557"/>
    <w:rsid w:val="004F5602"/>
    <w:rsid w:val="004F5784"/>
    <w:rsid w:val="004F5DF8"/>
    <w:rsid w:val="004F7205"/>
    <w:rsid w:val="004F7A03"/>
    <w:rsid w:val="00500056"/>
    <w:rsid w:val="00500247"/>
    <w:rsid w:val="005015A3"/>
    <w:rsid w:val="005019BC"/>
    <w:rsid w:val="00501A06"/>
    <w:rsid w:val="00501B7E"/>
    <w:rsid w:val="0050200F"/>
    <w:rsid w:val="005020EA"/>
    <w:rsid w:val="00503388"/>
    <w:rsid w:val="005043C3"/>
    <w:rsid w:val="005055A4"/>
    <w:rsid w:val="00505A55"/>
    <w:rsid w:val="00505B4D"/>
    <w:rsid w:val="00505FF4"/>
    <w:rsid w:val="00506141"/>
    <w:rsid w:val="00506290"/>
    <w:rsid w:val="00506D90"/>
    <w:rsid w:val="00507FE0"/>
    <w:rsid w:val="0051038F"/>
    <w:rsid w:val="005106B3"/>
    <w:rsid w:val="00511108"/>
    <w:rsid w:val="00511AD7"/>
    <w:rsid w:val="00511D29"/>
    <w:rsid w:val="00511F0E"/>
    <w:rsid w:val="005120C4"/>
    <w:rsid w:val="005125A2"/>
    <w:rsid w:val="00512EB7"/>
    <w:rsid w:val="00513A06"/>
    <w:rsid w:val="00513E23"/>
    <w:rsid w:val="00513EE2"/>
    <w:rsid w:val="00513F56"/>
    <w:rsid w:val="00514410"/>
    <w:rsid w:val="005147C2"/>
    <w:rsid w:val="00515D5E"/>
    <w:rsid w:val="005163B6"/>
    <w:rsid w:val="00516B7A"/>
    <w:rsid w:val="00517296"/>
    <w:rsid w:val="005175A5"/>
    <w:rsid w:val="0051790B"/>
    <w:rsid w:val="00517DCA"/>
    <w:rsid w:val="00520A9D"/>
    <w:rsid w:val="00520B55"/>
    <w:rsid w:val="00521950"/>
    <w:rsid w:val="00521CA8"/>
    <w:rsid w:val="00521E3D"/>
    <w:rsid w:val="00522444"/>
    <w:rsid w:val="00522492"/>
    <w:rsid w:val="0052300A"/>
    <w:rsid w:val="005230A5"/>
    <w:rsid w:val="00524F59"/>
    <w:rsid w:val="00525B9B"/>
    <w:rsid w:val="005261B0"/>
    <w:rsid w:val="0052631F"/>
    <w:rsid w:val="00526377"/>
    <w:rsid w:val="005266D1"/>
    <w:rsid w:val="00526839"/>
    <w:rsid w:val="005269C7"/>
    <w:rsid w:val="00531265"/>
    <w:rsid w:val="005315D0"/>
    <w:rsid w:val="00531DD6"/>
    <w:rsid w:val="00532615"/>
    <w:rsid w:val="00532CCD"/>
    <w:rsid w:val="0053344E"/>
    <w:rsid w:val="00533FD7"/>
    <w:rsid w:val="00534324"/>
    <w:rsid w:val="00535BF7"/>
    <w:rsid w:val="00535C34"/>
    <w:rsid w:val="005363FE"/>
    <w:rsid w:val="00540EA2"/>
    <w:rsid w:val="005433C1"/>
    <w:rsid w:val="005434E5"/>
    <w:rsid w:val="00543517"/>
    <w:rsid w:val="005441EF"/>
    <w:rsid w:val="0054453D"/>
    <w:rsid w:val="00544903"/>
    <w:rsid w:val="00544BBA"/>
    <w:rsid w:val="00544CE1"/>
    <w:rsid w:val="00545A5B"/>
    <w:rsid w:val="00550911"/>
    <w:rsid w:val="0055202F"/>
    <w:rsid w:val="00552D8F"/>
    <w:rsid w:val="00553B13"/>
    <w:rsid w:val="0055422A"/>
    <w:rsid w:val="00554498"/>
    <w:rsid w:val="00554D68"/>
    <w:rsid w:val="00555326"/>
    <w:rsid w:val="0055584F"/>
    <w:rsid w:val="00555C60"/>
    <w:rsid w:val="00557A1E"/>
    <w:rsid w:val="00557AFA"/>
    <w:rsid w:val="005604A5"/>
    <w:rsid w:val="00560513"/>
    <w:rsid w:val="00560A53"/>
    <w:rsid w:val="005620DD"/>
    <w:rsid w:val="00562EC8"/>
    <w:rsid w:val="00562FD2"/>
    <w:rsid w:val="005635E1"/>
    <w:rsid w:val="00563AC4"/>
    <w:rsid w:val="00565B50"/>
    <w:rsid w:val="00565C66"/>
    <w:rsid w:val="0056756A"/>
    <w:rsid w:val="00567A2F"/>
    <w:rsid w:val="00570604"/>
    <w:rsid w:val="00570623"/>
    <w:rsid w:val="00570BF8"/>
    <w:rsid w:val="0057115A"/>
    <w:rsid w:val="00571513"/>
    <w:rsid w:val="005722BB"/>
    <w:rsid w:val="0057424E"/>
    <w:rsid w:val="00575562"/>
    <w:rsid w:val="00575FB7"/>
    <w:rsid w:val="00576A98"/>
    <w:rsid w:val="0058015E"/>
    <w:rsid w:val="005809EE"/>
    <w:rsid w:val="00581824"/>
    <w:rsid w:val="00582083"/>
    <w:rsid w:val="00582354"/>
    <w:rsid w:val="00582DEC"/>
    <w:rsid w:val="005849D7"/>
    <w:rsid w:val="00584BCC"/>
    <w:rsid w:val="0058507D"/>
    <w:rsid w:val="00586014"/>
    <w:rsid w:val="0058667D"/>
    <w:rsid w:val="005870E0"/>
    <w:rsid w:val="005874AD"/>
    <w:rsid w:val="00587F41"/>
    <w:rsid w:val="005907D6"/>
    <w:rsid w:val="00591256"/>
    <w:rsid w:val="00591764"/>
    <w:rsid w:val="00591C42"/>
    <w:rsid w:val="005921DD"/>
    <w:rsid w:val="005928EB"/>
    <w:rsid w:val="00592CA5"/>
    <w:rsid w:val="00593105"/>
    <w:rsid w:val="00593472"/>
    <w:rsid w:val="0059348F"/>
    <w:rsid w:val="00593B5B"/>
    <w:rsid w:val="00593E0E"/>
    <w:rsid w:val="005943D7"/>
    <w:rsid w:val="00594CC6"/>
    <w:rsid w:val="00594D82"/>
    <w:rsid w:val="00594F39"/>
    <w:rsid w:val="0059756A"/>
    <w:rsid w:val="005A07E5"/>
    <w:rsid w:val="005A0FB1"/>
    <w:rsid w:val="005A2300"/>
    <w:rsid w:val="005A25AA"/>
    <w:rsid w:val="005A3065"/>
    <w:rsid w:val="005A3555"/>
    <w:rsid w:val="005B0741"/>
    <w:rsid w:val="005B0C9C"/>
    <w:rsid w:val="005B1AAB"/>
    <w:rsid w:val="005B1F78"/>
    <w:rsid w:val="005B21A1"/>
    <w:rsid w:val="005B28DD"/>
    <w:rsid w:val="005B2AC9"/>
    <w:rsid w:val="005B3388"/>
    <w:rsid w:val="005B5331"/>
    <w:rsid w:val="005B581A"/>
    <w:rsid w:val="005B58F9"/>
    <w:rsid w:val="005B5CF1"/>
    <w:rsid w:val="005B5E07"/>
    <w:rsid w:val="005B61E5"/>
    <w:rsid w:val="005B71ED"/>
    <w:rsid w:val="005C0A0A"/>
    <w:rsid w:val="005C0DA3"/>
    <w:rsid w:val="005C118D"/>
    <w:rsid w:val="005C14F8"/>
    <w:rsid w:val="005C178E"/>
    <w:rsid w:val="005C244E"/>
    <w:rsid w:val="005C3059"/>
    <w:rsid w:val="005C44EE"/>
    <w:rsid w:val="005C5586"/>
    <w:rsid w:val="005C5841"/>
    <w:rsid w:val="005C5B20"/>
    <w:rsid w:val="005C62EC"/>
    <w:rsid w:val="005C64BE"/>
    <w:rsid w:val="005C77B5"/>
    <w:rsid w:val="005D0055"/>
    <w:rsid w:val="005D00F5"/>
    <w:rsid w:val="005D0785"/>
    <w:rsid w:val="005D0D11"/>
    <w:rsid w:val="005D0DCE"/>
    <w:rsid w:val="005D1A15"/>
    <w:rsid w:val="005D1A66"/>
    <w:rsid w:val="005D1EC0"/>
    <w:rsid w:val="005D27ED"/>
    <w:rsid w:val="005D2D8C"/>
    <w:rsid w:val="005D33CC"/>
    <w:rsid w:val="005D34EC"/>
    <w:rsid w:val="005D3B07"/>
    <w:rsid w:val="005D434B"/>
    <w:rsid w:val="005D5F5F"/>
    <w:rsid w:val="005D6001"/>
    <w:rsid w:val="005D6A3C"/>
    <w:rsid w:val="005D71EC"/>
    <w:rsid w:val="005E062C"/>
    <w:rsid w:val="005E0936"/>
    <w:rsid w:val="005E13C2"/>
    <w:rsid w:val="005E171D"/>
    <w:rsid w:val="005E1B03"/>
    <w:rsid w:val="005E20E9"/>
    <w:rsid w:val="005E2D0D"/>
    <w:rsid w:val="005E498F"/>
    <w:rsid w:val="005E4CB5"/>
    <w:rsid w:val="005E5A34"/>
    <w:rsid w:val="005E71DC"/>
    <w:rsid w:val="005F0391"/>
    <w:rsid w:val="005F2170"/>
    <w:rsid w:val="005F22E3"/>
    <w:rsid w:val="005F5314"/>
    <w:rsid w:val="005F5A00"/>
    <w:rsid w:val="005F5FCE"/>
    <w:rsid w:val="006015F5"/>
    <w:rsid w:val="006017EA"/>
    <w:rsid w:val="00603D97"/>
    <w:rsid w:val="006042EC"/>
    <w:rsid w:val="0060473D"/>
    <w:rsid w:val="00604791"/>
    <w:rsid w:val="00604D2B"/>
    <w:rsid w:val="00604E84"/>
    <w:rsid w:val="00605C78"/>
    <w:rsid w:val="00606412"/>
    <w:rsid w:val="006068C9"/>
    <w:rsid w:val="006076CE"/>
    <w:rsid w:val="006103C9"/>
    <w:rsid w:val="00610A68"/>
    <w:rsid w:val="00610E1B"/>
    <w:rsid w:val="006113E2"/>
    <w:rsid w:val="0061190B"/>
    <w:rsid w:val="006121F0"/>
    <w:rsid w:val="006126BD"/>
    <w:rsid w:val="0061350C"/>
    <w:rsid w:val="0061394C"/>
    <w:rsid w:val="00613BAD"/>
    <w:rsid w:val="00613FBD"/>
    <w:rsid w:val="00614799"/>
    <w:rsid w:val="00614943"/>
    <w:rsid w:val="00614C3B"/>
    <w:rsid w:val="00614D8D"/>
    <w:rsid w:val="006160EC"/>
    <w:rsid w:val="0061637E"/>
    <w:rsid w:val="00617247"/>
    <w:rsid w:val="00621B0C"/>
    <w:rsid w:val="00623146"/>
    <w:rsid w:val="00623179"/>
    <w:rsid w:val="0062375E"/>
    <w:rsid w:val="006237C4"/>
    <w:rsid w:val="00625285"/>
    <w:rsid w:val="00625DB0"/>
    <w:rsid w:val="00625EA8"/>
    <w:rsid w:val="006275A6"/>
    <w:rsid w:val="00627CFC"/>
    <w:rsid w:val="00630A14"/>
    <w:rsid w:val="00630A46"/>
    <w:rsid w:val="00631251"/>
    <w:rsid w:val="00632107"/>
    <w:rsid w:val="0063212B"/>
    <w:rsid w:val="00632FEC"/>
    <w:rsid w:val="006335B9"/>
    <w:rsid w:val="00633993"/>
    <w:rsid w:val="00633B6F"/>
    <w:rsid w:val="00633E89"/>
    <w:rsid w:val="00633EC5"/>
    <w:rsid w:val="00634DC6"/>
    <w:rsid w:val="006350B7"/>
    <w:rsid w:val="00635488"/>
    <w:rsid w:val="00635A7D"/>
    <w:rsid w:val="00635DCE"/>
    <w:rsid w:val="0063621D"/>
    <w:rsid w:val="0063643B"/>
    <w:rsid w:val="0063696F"/>
    <w:rsid w:val="006378D5"/>
    <w:rsid w:val="00640BDF"/>
    <w:rsid w:val="00641113"/>
    <w:rsid w:val="006414BC"/>
    <w:rsid w:val="00641621"/>
    <w:rsid w:val="00641EE8"/>
    <w:rsid w:val="006425A0"/>
    <w:rsid w:val="006428B1"/>
    <w:rsid w:val="00644200"/>
    <w:rsid w:val="00644297"/>
    <w:rsid w:val="00644921"/>
    <w:rsid w:val="00644D57"/>
    <w:rsid w:val="00644D93"/>
    <w:rsid w:val="00644F31"/>
    <w:rsid w:val="00645400"/>
    <w:rsid w:val="00645721"/>
    <w:rsid w:val="00645811"/>
    <w:rsid w:val="006467A1"/>
    <w:rsid w:val="00647597"/>
    <w:rsid w:val="00647936"/>
    <w:rsid w:val="006507B1"/>
    <w:rsid w:val="00650F4A"/>
    <w:rsid w:val="00651829"/>
    <w:rsid w:val="00652751"/>
    <w:rsid w:val="0065327B"/>
    <w:rsid w:val="006532A9"/>
    <w:rsid w:val="006533D3"/>
    <w:rsid w:val="00653C72"/>
    <w:rsid w:val="0065434B"/>
    <w:rsid w:val="00654CCC"/>
    <w:rsid w:val="0065500C"/>
    <w:rsid w:val="006577E8"/>
    <w:rsid w:val="00657F6A"/>
    <w:rsid w:val="006600EF"/>
    <w:rsid w:val="00661C21"/>
    <w:rsid w:val="00662E30"/>
    <w:rsid w:val="00662E92"/>
    <w:rsid w:val="006639CF"/>
    <w:rsid w:val="00663D3D"/>
    <w:rsid w:val="006641F3"/>
    <w:rsid w:val="00665D2A"/>
    <w:rsid w:val="00666AE6"/>
    <w:rsid w:val="00666D38"/>
    <w:rsid w:val="00666D5D"/>
    <w:rsid w:val="00667087"/>
    <w:rsid w:val="00671017"/>
    <w:rsid w:val="00671155"/>
    <w:rsid w:val="00671808"/>
    <w:rsid w:val="006718CC"/>
    <w:rsid w:val="00671CA2"/>
    <w:rsid w:val="00671D38"/>
    <w:rsid w:val="0067229E"/>
    <w:rsid w:val="00672569"/>
    <w:rsid w:val="00672F98"/>
    <w:rsid w:val="00673006"/>
    <w:rsid w:val="006746CC"/>
    <w:rsid w:val="006753FE"/>
    <w:rsid w:val="0067626A"/>
    <w:rsid w:val="00676272"/>
    <w:rsid w:val="00676BD5"/>
    <w:rsid w:val="006777DE"/>
    <w:rsid w:val="00677916"/>
    <w:rsid w:val="00677ED4"/>
    <w:rsid w:val="0068017D"/>
    <w:rsid w:val="00680C2B"/>
    <w:rsid w:val="006815D5"/>
    <w:rsid w:val="006832B7"/>
    <w:rsid w:val="00683348"/>
    <w:rsid w:val="00683B8D"/>
    <w:rsid w:val="00685744"/>
    <w:rsid w:val="0068596C"/>
    <w:rsid w:val="00685B5F"/>
    <w:rsid w:val="00685EFC"/>
    <w:rsid w:val="0068790F"/>
    <w:rsid w:val="00690474"/>
    <w:rsid w:val="006906FB"/>
    <w:rsid w:val="006907D4"/>
    <w:rsid w:val="0069119F"/>
    <w:rsid w:val="00691A58"/>
    <w:rsid w:val="00692553"/>
    <w:rsid w:val="006927C8"/>
    <w:rsid w:val="00693AA8"/>
    <w:rsid w:val="00693E65"/>
    <w:rsid w:val="00694826"/>
    <w:rsid w:val="00695BC6"/>
    <w:rsid w:val="0069606A"/>
    <w:rsid w:val="006960A1"/>
    <w:rsid w:val="00696CE5"/>
    <w:rsid w:val="00696D69"/>
    <w:rsid w:val="00696D95"/>
    <w:rsid w:val="006971DE"/>
    <w:rsid w:val="006974E8"/>
    <w:rsid w:val="006A0B78"/>
    <w:rsid w:val="006A11B8"/>
    <w:rsid w:val="006A14A2"/>
    <w:rsid w:val="006A188A"/>
    <w:rsid w:val="006A18CA"/>
    <w:rsid w:val="006A1F86"/>
    <w:rsid w:val="006A2D79"/>
    <w:rsid w:val="006A3831"/>
    <w:rsid w:val="006A4C7F"/>
    <w:rsid w:val="006A4F3C"/>
    <w:rsid w:val="006A4FE9"/>
    <w:rsid w:val="006A551A"/>
    <w:rsid w:val="006A57BD"/>
    <w:rsid w:val="006A63B7"/>
    <w:rsid w:val="006A662E"/>
    <w:rsid w:val="006A795E"/>
    <w:rsid w:val="006B0D75"/>
    <w:rsid w:val="006B1752"/>
    <w:rsid w:val="006B1A73"/>
    <w:rsid w:val="006B26CA"/>
    <w:rsid w:val="006B2CF0"/>
    <w:rsid w:val="006B2E43"/>
    <w:rsid w:val="006B2E47"/>
    <w:rsid w:val="006B344F"/>
    <w:rsid w:val="006B40F2"/>
    <w:rsid w:val="006B4D23"/>
    <w:rsid w:val="006B5274"/>
    <w:rsid w:val="006B5AF6"/>
    <w:rsid w:val="006B695D"/>
    <w:rsid w:val="006B6A17"/>
    <w:rsid w:val="006B6C51"/>
    <w:rsid w:val="006B7FAD"/>
    <w:rsid w:val="006C0319"/>
    <w:rsid w:val="006C0730"/>
    <w:rsid w:val="006C283C"/>
    <w:rsid w:val="006C2CE2"/>
    <w:rsid w:val="006C42B2"/>
    <w:rsid w:val="006C4805"/>
    <w:rsid w:val="006C5DCF"/>
    <w:rsid w:val="006C6D7A"/>
    <w:rsid w:val="006C75CF"/>
    <w:rsid w:val="006C773C"/>
    <w:rsid w:val="006C7E7F"/>
    <w:rsid w:val="006D0F5B"/>
    <w:rsid w:val="006D1945"/>
    <w:rsid w:val="006D20F4"/>
    <w:rsid w:val="006D26AA"/>
    <w:rsid w:val="006D27D1"/>
    <w:rsid w:val="006D284E"/>
    <w:rsid w:val="006D2F1C"/>
    <w:rsid w:val="006D33C0"/>
    <w:rsid w:val="006D3584"/>
    <w:rsid w:val="006D36F7"/>
    <w:rsid w:val="006D3998"/>
    <w:rsid w:val="006D3E72"/>
    <w:rsid w:val="006D5C0A"/>
    <w:rsid w:val="006D5DDE"/>
    <w:rsid w:val="006D631C"/>
    <w:rsid w:val="006D67CC"/>
    <w:rsid w:val="006D6AE5"/>
    <w:rsid w:val="006D6F76"/>
    <w:rsid w:val="006D7400"/>
    <w:rsid w:val="006E22A8"/>
    <w:rsid w:val="006E2460"/>
    <w:rsid w:val="006E3A32"/>
    <w:rsid w:val="006E3EA9"/>
    <w:rsid w:val="006E683B"/>
    <w:rsid w:val="006E6EB7"/>
    <w:rsid w:val="006E727C"/>
    <w:rsid w:val="006E7309"/>
    <w:rsid w:val="006E767B"/>
    <w:rsid w:val="006E76AA"/>
    <w:rsid w:val="006F017D"/>
    <w:rsid w:val="006F0D90"/>
    <w:rsid w:val="006F2E5F"/>
    <w:rsid w:val="006F318E"/>
    <w:rsid w:val="006F3214"/>
    <w:rsid w:val="006F364F"/>
    <w:rsid w:val="006F393D"/>
    <w:rsid w:val="006F4434"/>
    <w:rsid w:val="006F51B5"/>
    <w:rsid w:val="006F51B7"/>
    <w:rsid w:val="006F531A"/>
    <w:rsid w:val="006F6073"/>
    <w:rsid w:val="006F61F5"/>
    <w:rsid w:val="006F6BD6"/>
    <w:rsid w:val="006F79F6"/>
    <w:rsid w:val="007009C5"/>
    <w:rsid w:val="00700BB3"/>
    <w:rsid w:val="00700E3A"/>
    <w:rsid w:val="00701657"/>
    <w:rsid w:val="007016B8"/>
    <w:rsid w:val="007021E2"/>
    <w:rsid w:val="007025E1"/>
    <w:rsid w:val="00704FAF"/>
    <w:rsid w:val="007059C0"/>
    <w:rsid w:val="0070669D"/>
    <w:rsid w:val="007107DA"/>
    <w:rsid w:val="00710ED6"/>
    <w:rsid w:val="00710FE8"/>
    <w:rsid w:val="007117FF"/>
    <w:rsid w:val="007119E5"/>
    <w:rsid w:val="00712816"/>
    <w:rsid w:val="00712E38"/>
    <w:rsid w:val="00713FF6"/>
    <w:rsid w:val="00714008"/>
    <w:rsid w:val="00715575"/>
    <w:rsid w:val="007157B7"/>
    <w:rsid w:val="0071758A"/>
    <w:rsid w:val="00717FDF"/>
    <w:rsid w:val="007207D8"/>
    <w:rsid w:val="0072300B"/>
    <w:rsid w:val="007239F6"/>
    <w:rsid w:val="007261D6"/>
    <w:rsid w:val="0072632C"/>
    <w:rsid w:val="00727290"/>
    <w:rsid w:val="00730049"/>
    <w:rsid w:val="007307CE"/>
    <w:rsid w:val="007317BE"/>
    <w:rsid w:val="007317C6"/>
    <w:rsid w:val="00731FBD"/>
    <w:rsid w:val="00732425"/>
    <w:rsid w:val="0073253A"/>
    <w:rsid w:val="00732860"/>
    <w:rsid w:val="00733201"/>
    <w:rsid w:val="00733258"/>
    <w:rsid w:val="00733BEA"/>
    <w:rsid w:val="00734DAE"/>
    <w:rsid w:val="00734E9E"/>
    <w:rsid w:val="00735360"/>
    <w:rsid w:val="00735638"/>
    <w:rsid w:val="00736428"/>
    <w:rsid w:val="007407D2"/>
    <w:rsid w:val="00740834"/>
    <w:rsid w:val="007419E1"/>
    <w:rsid w:val="007425AE"/>
    <w:rsid w:val="007446DE"/>
    <w:rsid w:val="00745C3F"/>
    <w:rsid w:val="00746881"/>
    <w:rsid w:val="00746CC8"/>
    <w:rsid w:val="00747294"/>
    <w:rsid w:val="0074753A"/>
    <w:rsid w:val="00747837"/>
    <w:rsid w:val="00747D45"/>
    <w:rsid w:val="00747D60"/>
    <w:rsid w:val="00750645"/>
    <w:rsid w:val="00751F7B"/>
    <w:rsid w:val="0075200C"/>
    <w:rsid w:val="0075290C"/>
    <w:rsid w:val="0075291C"/>
    <w:rsid w:val="00752C5F"/>
    <w:rsid w:val="00752CD7"/>
    <w:rsid w:val="00752D1A"/>
    <w:rsid w:val="00754A18"/>
    <w:rsid w:val="00754C2D"/>
    <w:rsid w:val="00755491"/>
    <w:rsid w:val="00755BC1"/>
    <w:rsid w:val="007563F5"/>
    <w:rsid w:val="00756976"/>
    <w:rsid w:val="007570CF"/>
    <w:rsid w:val="00757151"/>
    <w:rsid w:val="0075795D"/>
    <w:rsid w:val="00757E3F"/>
    <w:rsid w:val="00760622"/>
    <w:rsid w:val="0076152F"/>
    <w:rsid w:val="00761915"/>
    <w:rsid w:val="00762FB6"/>
    <w:rsid w:val="00763305"/>
    <w:rsid w:val="00763BB9"/>
    <w:rsid w:val="00763BFB"/>
    <w:rsid w:val="00764249"/>
    <w:rsid w:val="00764A2A"/>
    <w:rsid w:val="00765D30"/>
    <w:rsid w:val="007672EC"/>
    <w:rsid w:val="007674C6"/>
    <w:rsid w:val="00767571"/>
    <w:rsid w:val="00767703"/>
    <w:rsid w:val="00771016"/>
    <w:rsid w:val="007713CA"/>
    <w:rsid w:val="00771908"/>
    <w:rsid w:val="00771A2D"/>
    <w:rsid w:val="00771B50"/>
    <w:rsid w:val="007727C1"/>
    <w:rsid w:val="00773D48"/>
    <w:rsid w:val="00773E06"/>
    <w:rsid w:val="00774838"/>
    <w:rsid w:val="00775FF9"/>
    <w:rsid w:val="007763AA"/>
    <w:rsid w:val="007763C2"/>
    <w:rsid w:val="007763F0"/>
    <w:rsid w:val="0077680C"/>
    <w:rsid w:val="00776FF8"/>
    <w:rsid w:val="00777B79"/>
    <w:rsid w:val="00780BF9"/>
    <w:rsid w:val="007817B7"/>
    <w:rsid w:val="00782833"/>
    <w:rsid w:val="00782EE9"/>
    <w:rsid w:val="007834CA"/>
    <w:rsid w:val="00783931"/>
    <w:rsid w:val="00783DB4"/>
    <w:rsid w:val="0078489A"/>
    <w:rsid w:val="007849DE"/>
    <w:rsid w:val="00785879"/>
    <w:rsid w:val="00785F56"/>
    <w:rsid w:val="0078736E"/>
    <w:rsid w:val="00787787"/>
    <w:rsid w:val="007877F8"/>
    <w:rsid w:val="00790653"/>
    <w:rsid w:val="007906B1"/>
    <w:rsid w:val="00791CF1"/>
    <w:rsid w:val="00791D6F"/>
    <w:rsid w:val="0079253B"/>
    <w:rsid w:val="007925DC"/>
    <w:rsid w:val="00792B92"/>
    <w:rsid w:val="00792C1C"/>
    <w:rsid w:val="00793274"/>
    <w:rsid w:val="007938F6"/>
    <w:rsid w:val="0079474D"/>
    <w:rsid w:val="007947BF"/>
    <w:rsid w:val="00794A5A"/>
    <w:rsid w:val="00794E5A"/>
    <w:rsid w:val="00794FC7"/>
    <w:rsid w:val="00795469"/>
    <w:rsid w:val="00796037"/>
    <w:rsid w:val="00796049"/>
    <w:rsid w:val="007960BE"/>
    <w:rsid w:val="007967EC"/>
    <w:rsid w:val="00796D66"/>
    <w:rsid w:val="007A13D7"/>
    <w:rsid w:val="007A273F"/>
    <w:rsid w:val="007A3400"/>
    <w:rsid w:val="007A356A"/>
    <w:rsid w:val="007A3E75"/>
    <w:rsid w:val="007A4366"/>
    <w:rsid w:val="007A4BD3"/>
    <w:rsid w:val="007A4D49"/>
    <w:rsid w:val="007A5068"/>
    <w:rsid w:val="007A560C"/>
    <w:rsid w:val="007A57B6"/>
    <w:rsid w:val="007A59F4"/>
    <w:rsid w:val="007A611F"/>
    <w:rsid w:val="007A6F6C"/>
    <w:rsid w:val="007A7845"/>
    <w:rsid w:val="007A784D"/>
    <w:rsid w:val="007A7A44"/>
    <w:rsid w:val="007B10A3"/>
    <w:rsid w:val="007B1A34"/>
    <w:rsid w:val="007B1D96"/>
    <w:rsid w:val="007B29B6"/>
    <w:rsid w:val="007B2BAB"/>
    <w:rsid w:val="007B3AC7"/>
    <w:rsid w:val="007B4B28"/>
    <w:rsid w:val="007B5A1F"/>
    <w:rsid w:val="007B68BA"/>
    <w:rsid w:val="007B7B54"/>
    <w:rsid w:val="007C098D"/>
    <w:rsid w:val="007C10EB"/>
    <w:rsid w:val="007C4744"/>
    <w:rsid w:val="007C4831"/>
    <w:rsid w:val="007C4AA1"/>
    <w:rsid w:val="007C5F28"/>
    <w:rsid w:val="007D0A6F"/>
    <w:rsid w:val="007D16B4"/>
    <w:rsid w:val="007D1762"/>
    <w:rsid w:val="007D1BB6"/>
    <w:rsid w:val="007D36B0"/>
    <w:rsid w:val="007D4654"/>
    <w:rsid w:val="007D4F70"/>
    <w:rsid w:val="007D61B2"/>
    <w:rsid w:val="007D6D88"/>
    <w:rsid w:val="007D7FB0"/>
    <w:rsid w:val="007E0386"/>
    <w:rsid w:val="007E07E3"/>
    <w:rsid w:val="007E21E2"/>
    <w:rsid w:val="007E22AE"/>
    <w:rsid w:val="007E2BB5"/>
    <w:rsid w:val="007E32BB"/>
    <w:rsid w:val="007E46E7"/>
    <w:rsid w:val="007E4924"/>
    <w:rsid w:val="007E4CFD"/>
    <w:rsid w:val="007F0787"/>
    <w:rsid w:val="007F0B12"/>
    <w:rsid w:val="007F1159"/>
    <w:rsid w:val="007F1222"/>
    <w:rsid w:val="007F1EA8"/>
    <w:rsid w:val="007F266F"/>
    <w:rsid w:val="007F2A30"/>
    <w:rsid w:val="007F2C3A"/>
    <w:rsid w:val="007F3C99"/>
    <w:rsid w:val="007F40F1"/>
    <w:rsid w:val="007F44FA"/>
    <w:rsid w:val="007F46EB"/>
    <w:rsid w:val="007F5DC0"/>
    <w:rsid w:val="007F6077"/>
    <w:rsid w:val="007F74B4"/>
    <w:rsid w:val="00802A09"/>
    <w:rsid w:val="00802B76"/>
    <w:rsid w:val="00803B06"/>
    <w:rsid w:val="0080403A"/>
    <w:rsid w:val="00804064"/>
    <w:rsid w:val="00804AEB"/>
    <w:rsid w:val="00805188"/>
    <w:rsid w:val="008060EA"/>
    <w:rsid w:val="008069A9"/>
    <w:rsid w:val="008071B7"/>
    <w:rsid w:val="00807ACB"/>
    <w:rsid w:val="00810605"/>
    <w:rsid w:val="008109E8"/>
    <w:rsid w:val="008114A1"/>
    <w:rsid w:val="00811EF9"/>
    <w:rsid w:val="00812534"/>
    <w:rsid w:val="00812801"/>
    <w:rsid w:val="00812D59"/>
    <w:rsid w:val="00813858"/>
    <w:rsid w:val="00813A02"/>
    <w:rsid w:val="00813DD1"/>
    <w:rsid w:val="00814312"/>
    <w:rsid w:val="00815CB9"/>
    <w:rsid w:val="0081648F"/>
    <w:rsid w:val="0081670C"/>
    <w:rsid w:val="00816BA1"/>
    <w:rsid w:val="00816BFC"/>
    <w:rsid w:val="00816D5D"/>
    <w:rsid w:val="00817047"/>
    <w:rsid w:val="008178DC"/>
    <w:rsid w:val="00817B62"/>
    <w:rsid w:val="008200CB"/>
    <w:rsid w:val="00820548"/>
    <w:rsid w:val="008211A3"/>
    <w:rsid w:val="0082149A"/>
    <w:rsid w:val="00821742"/>
    <w:rsid w:val="00822F3D"/>
    <w:rsid w:val="0082402C"/>
    <w:rsid w:val="0082450C"/>
    <w:rsid w:val="00824B7B"/>
    <w:rsid w:val="00825B0D"/>
    <w:rsid w:val="008264DD"/>
    <w:rsid w:val="00826AAB"/>
    <w:rsid w:val="00827FBC"/>
    <w:rsid w:val="00830479"/>
    <w:rsid w:val="00830B9C"/>
    <w:rsid w:val="0083207F"/>
    <w:rsid w:val="00832C88"/>
    <w:rsid w:val="008334DC"/>
    <w:rsid w:val="00833618"/>
    <w:rsid w:val="00833C1A"/>
    <w:rsid w:val="00834033"/>
    <w:rsid w:val="0083435B"/>
    <w:rsid w:val="00834C0F"/>
    <w:rsid w:val="00834C69"/>
    <w:rsid w:val="0083538A"/>
    <w:rsid w:val="0083573B"/>
    <w:rsid w:val="00835B06"/>
    <w:rsid w:val="0083632B"/>
    <w:rsid w:val="00836A18"/>
    <w:rsid w:val="00837015"/>
    <w:rsid w:val="00837027"/>
    <w:rsid w:val="0083725A"/>
    <w:rsid w:val="00840460"/>
    <w:rsid w:val="00840B98"/>
    <w:rsid w:val="00840C53"/>
    <w:rsid w:val="0084163A"/>
    <w:rsid w:val="0084208E"/>
    <w:rsid w:val="0084222C"/>
    <w:rsid w:val="008424B1"/>
    <w:rsid w:val="00843DEF"/>
    <w:rsid w:val="00843FF2"/>
    <w:rsid w:val="00844758"/>
    <w:rsid w:val="008449FF"/>
    <w:rsid w:val="008463D8"/>
    <w:rsid w:val="00846CE5"/>
    <w:rsid w:val="00846E23"/>
    <w:rsid w:val="008479F1"/>
    <w:rsid w:val="00851980"/>
    <w:rsid w:val="008534F6"/>
    <w:rsid w:val="00853C5A"/>
    <w:rsid w:val="00854997"/>
    <w:rsid w:val="00855904"/>
    <w:rsid w:val="00855924"/>
    <w:rsid w:val="008567BD"/>
    <w:rsid w:val="008569F6"/>
    <w:rsid w:val="00856B02"/>
    <w:rsid w:val="00856D78"/>
    <w:rsid w:val="00857330"/>
    <w:rsid w:val="00857AC5"/>
    <w:rsid w:val="008603C0"/>
    <w:rsid w:val="00860CFF"/>
    <w:rsid w:val="00861A99"/>
    <w:rsid w:val="008627B4"/>
    <w:rsid w:val="00862830"/>
    <w:rsid w:val="008633DD"/>
    <w:rsid w:val="0086374F"/>
    <w:rsid w:val="008657ED"/>
    <w:rsid w:val="0086587B"/>
    <w:rsid w:val="00866559"/>
    <w:rsid w:val="00866BFC"/>
    <w:rsid w:val="00866D19"/>
    <w:rsid w:val="00866DFF"/>
    <w:rsid w:val="0086709F"/>
    <w:rsid w:val="00867F8D"/>
    <w:rsid w:val="0087087A"/>
    <w:rsid w:val="0087171C"/>
    <w:rsid w:val="00871C12"/>
    <w:rsid w:val="00872356"/>
    <w:rsid w:val="008739F8"/>
    <w:rsid w:val="00873FCB"/>
    <w:rsid w:val="00874AB5"/>
    <w:rsid w:val="008753B9"/>
    <w:rsid w:val="00875835"/>
    <w:rsid w:val="00876950"/>
    <w:rsid w:val="00880547"/>
    <w:rsid w:val="008812A0"/>
    <w:rsid w:val="0088192F"/>
    <w:rsid w:val="00881E58"/>
    <w:rsid w:val="00883000"/>
    <w:rsid w:val="008833B2"/>
    <w:rsid w:val="00883642"/>
    <w:rsid w:val="008838C4"/>
    <w:rsid w:val="0088422C"/>
    <w:rsid w:val="00884359"/>
    <w:rsid w:val="008846E9"/>
    <w:rsid w:val="00885464"/>
    <w:rsid w:val="00886139"/>
    <w:rsid w:val="00886194"/>
    <w:rsid w:val="0088641E"/>
    <w:rsid w:val="0088680F"/>
    <w:rsid w:val="00887E27"/>
    <w:rsid w:val="008907E3"/>
    <w:rsid w:val="00891D38"/>
    <w:rsid w:val="00891E1A"/>
    <w:rsid w:val="008929C0"/>
    <w:rsid w:val="008936B5"/>
    <w:rsid w:val="00894382"/>
    <w:rsid w:val="00894A8C"/>
    <w:rsid w:val="00896264"/>
    <w:rsid w:val="00896656"/>
    <w:rsid w:val="00896B82"/>
    <w:rsid w:val="0089791C"/>
    <w:rsid w:val="008A12B1"/>
    <w:rsid w:val="008A1AD3"/>
    <w:rsid w:val="008A20B5"/>
    <w:rsid w:val="008A24F7"/>
    <w:rsid w:val="008A3368"/>
    <w:rsid w:val="008A4485"/>
    <w:rsid w:val="008A4DA8"/>
    <w:rsid w:val="008A55AF"/>
    <w:rsid w:val="008A6427"/>
    <w:rsid w:val="008A64A9"/>
    <w:rsid w:val="008A6CD2"/>
    <w:rsid w:val="008A7547"/>
    <w:rsid w:val="008B132C"/>
    <w:rsid w:val="008B1D4A"/>
    <w:rsid w:val="008B20AC"/>
    <w:rsid w:val="008B2480"/>
    <w:rsid w:val="008B26CD"/>
    <w:rsid w:val="008B31EF"/>
    <w:rsid w:val="008B3225"/>
    <w:rsid w:val="008B3446"/>
    <w:rsid w:val="008B4186"/>
    <w:rsid w:val="008B49E1"/>
    <w:rsid w:val="008B5241"/>
    <w:rsid w:val="008B5C19"/>
    <w:rsid w:val="008B6BD4"/>
    <w:rsid w:val="008B713E"/>
    <w:rsid w:val="008B71EC"/>
    <w:rsid w:val="008B7A39"/>
    <w:rsid w:val="008C069C"/>
    <w:rsid w:val="008C1B9F"/>
    <w:rsid w:val="008C2019"/>
    <w:rsid w:val="008C2547"/>
    <w:rsid w:val="008C36F3"/>
    <w:rsid w:val="008C4175"/>
    <w:rsid w:val="008C4281"/>
    <w:rsid w:val="008C69C9"/>
    <w:rsid w:val="008C7D02"/>
    <w:rsid w:val="008D01DA"/>
    <w:rsid w:val="008D2F6C"/>
    <w:rsid w:val="008D4008"/>
    <w:rsid w:val="008D4682"/>
    <w:rsid w:val="008D4C4D"/>
    <w:rsid w:val="008D4D25"/>
    <w:rsid w:val="008D4F8D"/>
    <w:rsid w:val="008D5D3E"/>
    <w:rsid w:val="008D5FF4"/>
    <w:rsid w:val="008D6333"/>
    <w:rsid w:val="008D6AC8"/>
    <w:rsid w:val="008D6C9D"/>
    <w:rsid w:val="008D748A"/>
    <w:rsid w:val="008D75FB"/>
    <w:rsid w:val="008D773F"/>
    <w:rsid w:val="008D7A79"/>
    <w:rsid w:val="008E0207"/>
    <w:rsid w:val="008E1324"/>
    <w:rsid w:val="008E1E06"/>
    <w:rsid w:val="008E2F45"/>
    <w:rsid w:val="008E3312"/>
    <w:rsid w:val="008E34B3"/>
    <w:rsid w:val="008E36D2"/>
    <w:rsid w:val="008E45E3"/>
    <w:rsid w:val="008E4B6D"/>
    <w:rsid w:val="008E6F04"/>
    <w:rsid w:val="008F022A"/>
    <w:rsid w:val="008F055F"/>
    <w:rsid w:val="008F0BDE"/>
    <w:rsid w:val="008F0EAE"/>
    <w:rsid w:val="008F3171"/>
    <w:rsid w:val="008F3458"/>
    <w:rsid w:val="008F3B9D"/>
    <w:rsid w:val="008F56D7"/>
    <w:rsid w:val="008F6739"/>
    <w:rsid w:val="008F6BCB"/>
    <w:rsid w:val="008F7C0A"/>
    <w:rsid w:val="009002F4"/>
    <w:rsid w:val="009009DF"/>
    <w:rsid w:val="00900FC3"/>
    <w:rsid w:val="00901593"/>
    <w:rsid w:val="00901BA4"/>
    <w:rsid w:val="009022E1"/>
    <w:rsid w:val="0090292A"/>
    <w:rsid w:val="0090332D"/>
    <w:rsid w:val="00903602"/>
    <w:rsid w:val="0090380F"/>
    <w:rsid w:val="00903AC4"/>
    <w:rsid w:val="0090647A"/>
    <w:rsid w:val="00906F64"/>
    <w:rsid w:val="009079FC"/>
    <w:rsid w:val="00907D13"/>
    <w:rsid w:val="00911E35"/>
    <w:rsid w:val="0091204B"/>
    <w:rsid w:val="009124B6"/>
    <w:rsid w:val="00912A5A"/>
    <w:rsid w:val="00912F6C"/>
    <w:rsid w:val="0091337D"/>
    <w:rsid w:val="00913470"/>
    <w:rsid w:val="0091372F"/>
    <w:rsid w:val="009151F6"/>
    <w:rsid w:val="0091577C"/>
    <w:rsid w:val="009166AC"/>
    <w:rsid w:val="0091725E"/>
    <w:rsid w:val="00917A1F"/>
    <w:rsid w:val="0092166D"/>
    <w:rsid w:val="00921DF5"/>
    <w:rsid w:val="00922772"/>
    <w:rsid w:val="0092332C"/>
    <w:rsid w:val="00923758"/>
    <w:rsid w:val="00923989"/>
    <w:rsid w:val="00924698"/>
    <w:rsid w:val="00925FDB"/>
    <w:rsid w:val="00926374"/>
    <w:rsid w:val="00926A1B"/>
    <w:rsid w:val="0092704D"/>
    <w:rsid w:val="009272D1"/>
    <w:rsid w:val="00927952"/>
    <w:rsid w:val="00927B3A"/>
    <w:rsid w:val="00927B48"/>
    <w:rsid w:val="00927E4F"/>
    <w:rsid w:val="00930416"/>
    <w:rsid w:val="0093076B"/>
    <w:rsid w:val="009308A5"/>
    <w:rsid w:val="009319C5"/>
    <w:rsid w:val="00932019"/>
    <w:rsid w:val="009328AD"/>
    <w:rsid w:val="00932E06"/>
    <w:rsid w:val="00932EB9"/>
    <w:rsid w:val="0093324B"/>
    <w:rsid w:val="009349C2"/>
    <w:rsid w:val="00934BE6"/>
    <w:rsid w:val="00934F7B"/>
    <w:rsid w:val="009351FA"/>
    <w:rsid w:val="00935D92"/>
    <w:rsid w:val="009361D1"/>
    <w:rsid w:val="009362B0"/>
    <w:rsid w:val="009365DB"/>
    <w:rsid w:val="00936ACE"/>
    <w:rsid w:val="00936DE7"/>
    <w:rsid w:val="00936E05"/>
    <w:rsid w:val="00940021"/>
    <w:rsid w:val="0094049B"/>
    <w:rsid w:val="009407F9"/>
    <w:rsid w:val="009430F5"/>
    <w:rsid w:val="00945B66"/>
    <w:rsid w:val="00945D0B"/>
    <w:rsid w:val="00945E5B"/>
    <w:rsid w:val="0094623F"/>
    <w:rsid w:val="00946BBC"/>
    <w:rsid w:val="00947410"/>
    <w:rsid w:val="00950B10"/>
    <w:rsid w:val="00950DF8"/>
    <w:rsid w:val="00951308"/>
    <w:rsid w:val="009517E3"/>
    <w:rsid w:val="00951BB7"/>
    <w:rsid w:val="00951DCD"/>
    <w:rsid w:val="00951EC5"/>
    <w:rsid w:val="00952140"/>
    <w:rsid w:val="00953647"/>
    <w:rsid w:val="00953C84"/>
    <w:rsid w:val="00954695"/>
    <w:rsid w:val="009547EF"/>
    <w:rsid w:val="00954CC2"/>
    <w:rsid w:val="009551AD"/>
    <w:rsid w:val="009565F3"/>
    <w:rsid w:val="0095758F"/>
    <w:rsid w:val="00957C9A"/>
    <w:rsid w:val="009604C6"/>
    <w:rsid w:val="00960937"/>
    <w:rsid w:val="00960B32"/>
    <w:rsid w:val="00962644"/>
    <w:rsid w:val="00962A87"/>
    <w:rsid w:val="00963512"/>
    <w:rsid w:val="00963D9F"/>
    <w:rsid w:val="00964BB2"/>
    <w:rsid w:val="00965404"/>
    <w:rsid w:val="00966061"/>
    <w:rsid w:val="00966BB5"/>
    <w:rsid w:val="009671A1"/>
    <w:rsid w:val="00970348"/>
    <w:rsid w:val="009705B9"/>
    <w:rsid w:val="00970636"/>
    <w:rsid w:val="00970C7C"/>
    <w:rsid w:val="00971F3C"/>
    <w:rsid w:val="009723CA"/>
    <w:rsid w:val="0097255A"/>
    <w:rsid w:val="009725C6"/>
    <w:rsid w:val="00972EDD"/>
    <w:rsid w:val="009730D9"/>
    <w:rsid w:val="00974119"/>
    <w:rsid w:val="009749ED"/>
    <w:rsid w:val="00975226"/>
    <w:rsid w:val="00975821"/>
    <w:rsid w:val="00975C4D"/>
    <w:rsid w:val="009765CD"/>
    <w:rsid w:val="00976DF9"/>
    <w:rsid w:val="00977B15"/>
    <w:rsid w:val="00977D7D"/>
    <w:rsid w:val="00977EF2"/>
    <w:rsid w:val="009803BC"/>
    <w:rsid w:val="009811D9"/>
    <w:rsid w:val="009815EF"/>
    <w:rsid w:val="0098247F"/>
    <w:rsid w:val="00982963"/>
    <w:rsid w:val="00982C93"/>
    <w:rsid w:val="009834BF"/>
    <w:rsid w:val="00984449"/>
    <w:rsid w:val="00985081"/>
    <w:rsid w:val="0098545C"/>
    <w:rsid w:val="0098688D"/>
    <w:rsid w:val="00986D64"/>
    <w:rsid w:val="00986E3B"/>
    <w:rsid w:val="0098731C"/>
    <w:rsid w:val="00987960"/>
    <w:rsid w:val="009903EA"/>
    <w:rsid w:val="009913A5"/>
    <w:rsid w:val="0099184F"/>
    <w:rsid w:val="00994094"/>
    <w:rsid w:val="00994571"/>
    <w:rsid w:val="009945B4"/>
    <w:rsid w:val="00994757"/>
    <w:rsid w:val="0099488E"/>
    <w:rsid w:val="00994ED2"/>
    <w:rsid w:val="00994F9A"/>
    <w:rsid w:val="00995B4F"/>
    <w:rsid w:val="00996137"/>
    <w:rsid w:val="009A05E0"/>
    <w:rsid w:val="009A09B4"/>
    <w:rsid w:val="009A0AAE"/>
    <w:rsid w:val="009A1844"/>
    <w:rsid w:val="009A1CCA"/>
    <w:rsid w:val="009A27E1"/>
    <w:rsid w:val="009A31EB"/>
    <w:rsid w:val="009A4068"/>
    <w:rsid w:val="009A4515"/>
    <w:rsid w:val="009A4D46"/>
    <w:rsid w:val="009A5516"/>
    <w:rsid w:val="009A580B"/>
    <w:rsid w:val="009A5C61"/>
    <w:rsid w:val="009A75D3"/>
    <w:rsid w:val="009B0367"/>
    <w:rsid w:val="009B1BF4"/>
    <w:rsid w:val="009B1C35"/>
    <w:rsid w:val="009B1F08"/>
    <w:rsid w:val="009B2620"/>
    <w:rsid w:val="009B34B4"/>
    <w:rsid w:val="009B4013"/>
    <w:rsid w:val="009B510B"/>
    <w:rsid w:val="009B52F3"/>
    <w:rsid w:val="009B66ED"/>
    <w:rsid w:val="009B7B2E"/>
    <w:rsid w:val="009C0C72"/>
    <w:rsid w:val="009C2369"/>
    <w:rsid w:val="009C2D81"/>
    <w:rsid w:val="009C3072"/>
    <w:rsid w:val="009C3D7F"/>
    <w:rsid w:val="009C3EDF"/>
    <w:rsid w:val="009C4183"/>
    <w:rsid w:val="009C4370"/>
    <w:rsid w:val="009C4452"/>
    <w:rsid w:val="009C45E3"/>
    <w:rsid w:val="009C4685"/>
    <w:rsid w:val="009C5271"/>
    <w:rsid w:val="009C54DD"/>
    <w:rsid w:val="009C56E0"/>
    <w:rsid w:val="009C6360"/>
    <w:rsid w:val="009C6A2C"/>
    <w:rsid w:val="009C6B0A"/>
    <w:rsid w:val="009C6C99"/>
    <w:rsid w:val="009C6E04"/>
    <w:rsid w:val="009C6EC0"/>
    <w:rsid w:val="009C6FE4"/>
    <w:rsid w:val="009C75E8"/>
    <w:rsid w:val="009D030D"/>
    <w:rsid w:val="009D19BB"/>
    <w:rsid w:val="009D1DF6"/>
    <w:rsid w:val="009D2367"/>
    <w:rsid w:val="009D2B49"/>
    <w:rsid w:val="009D361F"/>
    <w:rsid w:val="009D3C43"/>
    <w:rsid w:val="009D4642"/>
    <w:rsid w:val="009D4C31"/>
    <w:rsid w:val="009D6553"/>
    <w:rsid w:val="009D673B"/>
    <w:rsid w:val="009D7F97"/>
    <w:rsid w:val="009D7FAC"/>
    <w:rsid w:val="009E2521"/>
    <w:rsid w:val="009E478F"/>
    <w:rsid w:val="009E4F4F"/>
    <w:rsid w:val="009E5442"/>
    <w:rsid w:val="009E59CB"/>
    <w:rsid w:val="009E60B4"/>
    <w:rsid w:val="009E6FED"/>
    <w:rsid w:val="009F0E99"/>
    <w:rsid w:val="009F0F27"/>
    <w:rsid w:val="009F197A"/>
    <w:rsid w:val="009F2475"/>
    <w:rsid w:val="009F2540"/>
    <w:rsid w:val="009F2558"/>
    <w:rsid w:val="009F2E39"/>
    <w:rsid w:val="009F2FC6"/>
    <w:rsid w:val="009F38BA"/>
    <w:rsid w:val="009F3A78"/>
    <w:rsid w:val="009F3AB9"/>
    <w:rsid w:val="009F3D27"/>
    <w:rsid w:val="009F3D3A"/>
    <w:rsid w:val="009F4333"/>
    <w:rsid w:val="009F5FDD"/>
    <w:rsid w:val="009F6BEC"/>
    <w:rsid w:val="009F7399"/>
    <w:rsid w:val="009F7CDB"/>
    <w:rsid w:val="00A00105"/>
    <w:rsid w:val="00A011D3"/>
    <w:rsid w:val="00A014FC"/>
    <w:rsid w:val="00A022DB"/>
    <w:rsid w:val="00A0236B"/>
    <w:rsid w:val="00A0237C"/>
    <w:rsid w:val="00A027A8"/>
    <w:rsid w:val="00A02BB9"/>
    <w:rsid w:val="00A02E2C"/>
    <w:rsid w:val="00A033C9"/>
    <w:rsid w:val="00A0359A"/>
    <w:rsid w:val="00A03778"/>
    <w:rsid w:val="00A037C0"/>
    <w:rsid w:val="00A03C00"/>
    <w:rsid w:val="00A04074"/>
    <w:rsid w:val="00A041B0"/>
    <w:rsid w:val="00A04935"/>
    <w:rsid w:val="00A04A13"/>
    <w:rsid w:val="00A05064"/>
    <w:rsid w:val="00A053D8"/>
    <w:rsid w:val="00A05540"/>
    <w:rsid w:val="00A062BC"/>
    <w:rsid w:val="00A0631C"/>
    <w:rsid w:val="00A06348"/>
    <w:rsid w:val="00A064E3"/>
    <w:rsid w:val="00A06B7B"/>
    <w:rsid w:val="00A06EB1"/>
    <w:rsid w:val="00A07012"/>
    <w:rsid w:val="00A07B42"/>
    <w:rsid w:val="00A102F2"/>
    <w:rsid w:val="00A10603"/>
    <w:rsid w:val="00A1099E"/>
    <w:rsid w:val="00A10A01"/>
    <w:rsid w:val="00A116FA"/>
    <w:rsid w:val="00A11DA5"/>
    <w:rsid w:val="00A11E69"/>
    <w:rsid w:val="00A12E1F"/>
    <w:rsid w:val="00A13782"/>
    <w:rsid w:val="00A14084"/>
    <w:rsid w:val="00A15CD7"/>
    <w:rsid w:val="00A15DCC"/>
    <w:rsid w:val="00A16D64"/>
    <w:rsid w:val="00A17A7B"/>
    <w:rsid w:val="00A20487"/>
    <w:rsid w:val="00A20C4D"/>
    <w:rsid w:val="00A21139"/>
    <w:rsid w:val="00A215AF"/>
    <w:rsid w:val="00A21A21"/>
    <w:rsid w:val="00A21BC2"/>
    <w:rsid w:val="00A21D4A"/>
    <w:rsid w:val="00A21D61"/>
    <w:rsid w:val="00A221C0"/>
    <w:rsid w:val="00A223A2"/>
    <w:rsid w:val="00A233A8"/>
    <w:rsid w:val="00A23D6D"/>
    <w:rsid w:val="00A24087"/>
    <w:rsid w:val="00A241D5"/>
    <w:rsid w:val="00A278DB"/>
    <w:rsid w:val="00A27A5E"/>
    <w:rsid w:val="00A27D7B"/>
    <w:rsid w:val="00A3015B"/>
    <w:rsid w:val="00A30465"/>
    <w:rsid w:val="00A30A9E"/>
    <w:rsid w:val="00A30C7C"/>
    <w:rsid w:val="00A31E0C"/>
    <w:rsid w:val="00A320AC"/>
    <w:rsid w:val="00A32F24"/>
    <w:rsid w:val="00A33ABD"/>
    <w:rsid w:val="00A34EFC"/>
    <w:rsid w:val="00A352A4"/>
    <w:rsid w:val="00A35645"/>
    <w:rsid w:val="00A368C2"/>
    <w:rsid w:val="00A369C3"/>
    <w:rsid w:val="00A37417"/>
    <w:rsid w:val="00A3771F"/>
    <w:rsid w:val="00A378A5"/>
    <w:rsid w:val="00A400FA"/>
    <w:rsid w:val="00A41404"/>
    <w:rsid w:val="00A41507"/>
    <w:rsid w:val="00A41EB2"/>
    <w:rsid w:val="00A42AEC"/>
    <w:rsid w:val="00A43CCA"/>
    <w:rsid w:val="00A44967"/>
    <w:rsid w:val="00A452E1"/>
    <w:rsid w:val="00A468F1"/>
    <w:rsid w:val="00A5113C"/>
    <w:rsid w:val="00A512B2"/>
    <w:rsid w:val="00A5208A"/>
    <w:rsid w:val="00A52128"/>
    <w:rsid w:val="00A5251F"/>
    <w:rsid w:val="00A5267C"/>
    <w:rsid w:val="00A535EE"/>
    <w:rsid w:val="00A540B5"/>
    <w:rsid w:val="00A55AFE"/>
    <w:rsid w:val="00A568B5"/>
    <w:rsid w:val="00A56930"/>
    <w:rsid w:val="00A56939"/>
    <w:rsid w:val="00A56B03"/>
    <w:rsid w:val="00A56FBA"/>
    <w:rsid w:val="00A618F0"/>
    <w:rsid w:val="00A6191C"/>
    <w:rsid w:val="00A61BF0"/>
    <w:rsid w:val="00A6201F"/>
    <w:rsid w:val="00A6297C"/>
    <w:rsid w:val="00A62D63"/>
    <w:rsid w:val="00A64144"/>
    <w:rsid w:val="00A64688"/>
    <w:rsid w:val="00A649ED"/>
    <w:rsid w:val="00A64B3A"/>
    <w:rsid w:val="00A6503A"/>
    <w:rsid w:val="00A70270"/>
    <w:rsid w:val="00A70F0E"/>
    <w:rsid w:val="00A716B8"/>
    <w:rsid w:val="00A71E4D"/>
    <w:rsid w:val="00A71E6E"/>
    <w:rsid w:val="00A73CCE"/>
    <w:rsid w:val="00A75262"/>
    <w:rsid w:val="00A76166"/>
    <w:rsid w:val="00A77040"/>
    <w:rsid w:val="00A777A5"/>
    <w:rsid w:val="00A81841"/>
    <w:rsid w:val="00A819EF"/>
    <w:rsid w:val="00A83F58"/>
    <w:rsid w:val="00A847AB"/>
    <w:rsid w:val="00A8579C"/>
    <w:rsid w:val="00A86017"/>
    <w:rsid w:val="00A869FF"/>
    <w:rsid w:val="00A86DF0"/>
    <w:rsid w:val="00A8791E"/>
    <w:rsid w:val="00A87D22"/>
    <w:rsid w:val="00A91282"/>
    <w:rsid w:val="00A917EF"/>
    <w:rsid w:val="00A920EA"/>
    <w:rsid w:val="00A926B4"/>
    <w:rsid w:val="00A92E02"/>
    <w:rsid w:val="00A92EC6"/>
    <w:rsid w:val="00A945AC"/>
    <w:rsid w:val="00A946C9"/>
    <w:rsid w:val="00A94EB4"/>
    <w:rsid w:val="00A95DA5"/>
    <w:rsid w:val="00A95EC8"/>
    <w:rsid w:val="00A96857"/>
    <w:rsid w:val="00A97CB0"/>
    <w:rsid w:val="00A97CE1"/>
    <w:rsid w:val="00AA07CC"/>
    <w:rsid w:val="00AA0C28"/>
    <w:rsid w:val="00AA19B8"/>
    <w:rsid w:val="00AA2AB8"/>
    <w:rsid w:val="00AA2BC6"/>
    <w:rsid w:val="00AA3118"/>
    <w:rsid w:val="00AA46E7"/>
    <w:rsid w:val="00AA6598"/>
    <w:rsid w:val="00AA7709"/>
    <w:rsid w:val="00AA7748"/>
    <w:rsid w:val="00AA7B57"/>
    <w:rsid w:val="00AB0638"/>
    <w:rsid w:val="00AB0AC4"/>
    <w:rsid w:val="00AB0D1F"/>
    <w:rsid w:val="00AB1259"/>
    <w:rsid w:val="00AB1543"/>
    <w:rsid w:val="00AB2B71"/>
    <w:rsid w:val="00AB2BB5"/>
    <w:rsid w:val="00AB2BFC"/>
    <w:rsid w:val="00AB4750"/>
    <w:rsid w:val="00AB514C"/>
    <w:rsid w:val="00AB544A"/>
    <w:rsid w:val="00AB6220"/>
    <w:rsid w:val="00AB7416"/>
    <w:rsid w:val="00AB7AC0"/>
    <w:rsid w:val="00AC1540"/>
    <w:rsid w:val="00AC1978"/>
    <w:rsid w:val="00AC36E5"/>
    <w:rsid w:val="00AC42A9"/>
    <w:rsid w:val="00AC48E1"/>
    <w:rsid w:val="00AC559D"/>
    <w:rsid w:val="00AC6954"/>
    <w:rsid w:val="00AC6AC2"/>
    <w:rsid w:val="00AC6DB2"/>
    <w:rsid w:val="00AC73FB"/>
    <w:rsid w:val="00AC775E"/>
    <w:rsid w:val="00AC7E96"/>
    <w:rsid w:val="00AD0C06"/>
    <w:rsid w:val="00AD16D7"/>
    <w:rsid w:val="00AD19D9"/>
    <w:rsid w:val="00AD1C1A"/>
    <w:rsid w:val="00AD1C89"/>
    <w:rsid w:val="00AD1E9A"/>
    <w:rsid w:val="00AD28E4"/>
    <w:rsid w:val="00AD324E"/>
    <w:rsid w:val="00AD3389"/>
    <w:rsid w:val="00AD3618"/>
    <w:rsid w:val="00AD3706"/>
    <w:rsid w:val="00AD417D"/>
    <w:rsid w:val="00AD42FB"/>
    <w:rsid w:val="00AD436F"/>
    <w:rsid w:val="00AD4A1B"/>
    <w:rsid w:val="00AD4F46"/>
    <w:rsid w:val="00AD5FCE"/>
    <w:rsid w:val="00AD68C4"/>
    <w:rsid w:val="00AD6AA8"/>
    <w:rsid w:val="00AD6C0F"/>
    <w:rsid w:val="00AD6D5E"/>
    <w:rsid w:val="00AD7365"/>
    <w:rsid w:val="00AD7428"/>
    <w:rsid w:val="00AD7436"/>
    <w:rsid w:val="00AE009D"/>
    <w:rsid w:val="00AE0D2C"/>
    <w:rsid w:val="00AE2499"/>
    <w:rsid w:val="00AE24AA"/>
    <w:rsid w:val="00AE275A"/>
    <w:rsid w:val="00AE3B57"/>
    <w:rsid w:val="00AE4A4E"/>
    <w:rsid w:val="00AE4E7C"/>
    <w:rsid w:val="00AE554A"/>
    <w:rsid w:val="00AE5C2F"/>
    <w:rsid w:val="00AE79F3"/>
    <w:rsid w:val="00AE7E6B"/>
    <w:rsid w:val="00AF1EB2"/>
    <w:rsid w:val="00AF2E8A"/>
    <w:rsid w:val="00AF2F1D"/>
    <w:rsid w:val="00AF385A"/>
    <w:rsid w:val="00AF3E9F"/>
    <w:rsid w:val="00AF5D13"/>
    <w:rsid w:val="00AF6D4E"/>
    <w:rsid w:val="00AF7ADA"/>
    <w:rsid w:val="00AF7E8D"/>
    <w:rsid w:val="00AF7FE4"/>
    <w:rsid w:val="00B00C70"/>
    <w:rsid w:val="00B022F4"/>
    <w:rsid w:val="00B023C8"/>
    <w:rsid w:val="00B026F6"/>
    <w:rsid w:val="00B03225"/>
    <w:rsid w:val="00B033EB"/>
    <w:rsid w:val="00B04C5E"/>
    <w:rsid w:val="00B0614F"/>
    <w:rsid w:val="00B06652"/>
    <w:rsid w:val="00B06690"/>
    <w:rsid w:val="00B06FAF"/>
    <w:rsid w:val="00B071B6"/>
    <w:rsid w:val="00B076D1"/>
    <w:rsid w:val="00B1038D"/>
    <w:rsid w:val="00B105AE"/>
    <w:rsid w:val="00B10EE9"/>
    <w:rsid w:val="00B1138E"/>
    <w:rsid w:val="00B12FAF"/>
    <w:rsid w:val="00B12FC5"/>
    <w:rsid w:val="00B131C8"/>
    <w:rsid w:val="00B13544"/>
    <w:rsid w:val="00B13904"/>
    <w:rsid w:val="00B13D2A"/>
    <w:rsid w:val="00B1460F"/>
    <w:rsid w:val="00B14D12"/>
    <w:rsid w:val="00B16447"/>
    <w:rsid w:val="00B16499"/>
    <w:rsid w:val="00B16A32"/>
    <w:rsid w:val="00B1704B"/>
    <w:rsid w:val="00B2018E"/>
    <w:rsid w:val="00B21BB7"/>
    <w:rsid w:val="00B21F77"/>
    <w:rsid w:val="00B23114"/>
    <w:rsid w:val="00B23E2B"/>
    <w:rsid w:val="00B24780"/>
    <w:rsid w:val="00B25647"/>
    <w:rsid w:val="00B2566A"/>
    <w:rsid w:val="00B276BC"/>
    <w:rsid w:val="00B27C8F"/>
    <w:rsid w:val="00B30036"/>
    <w:rsid w:val="00B30608"/>
    <w:rsid w:val="00B30812"/>
    <w:rsid w:val="00B30E62"/>
    <w:rsid w:val="00B32260"/>
    <w:rsid w:val="00B333A8"/>
    <w:rsid w:val="00B33664"/>
    <w:rsid w:val="00B338CE"/>
    <w:rsid w:val="00B341A5"/>
    <w:rsid w:val="00B34F04"/>
    <w:rsid w:val="00B35282"/>
    <w:rsid w:val="00B35362"/>
    <w:rsid w:val="00B356A2"/>
    <w:rsid w:val="00B35A46"/>
    <w:rsid w:val="00B364D0"/>
    <w:rsid w:val="00B37D3B"/>
    <w:rsid w:val="00B37EC4"/>
    <w:rsid w:val="00B40390"/>
    <w:rsid w:val="00B41D31"/>
    <w:rsid w:val="00B42881"/>
    <w:rsid w:val="00B42B02"/>
    <w:rsid w:val="00B42E52"/>
    <w:rsid w:val="00B43538"/>
    <w:rsid w:val="00B43838"/>
    <w:rsid w:val="00B43D9F"/>
    <w:rsid w:val="00B441CD"/>
    <w:rsid w:val="00B44784"/>
    <w:rsid w:val="00B44D8A"/>
    <w:rsid w:val="00B45EA4"/>
    <w:rsid w:val="00B46FB4"/>
    <w:rsid w:val="00B50CA1"/>
    <w:rsid w:val="00B5286D"/>
    <w:rsid w:val="00B52DE1"/>
    <w:rsid w:val="00B53A42"/>
    <w:rsid w:val="00B553E7"/>
    <w:rsid w:val="00B56709"/>
    <w:rsid w:val="00B57099"/>
    <w:rsid w:val="00B60AB9"/>
    <w:rsid w:val="00B60C91"/>
    <w:rsid w:val="00B627D9"/>
    <w:rsid w:val="00B62FCF"/>
    <w:rsid w:val="00B63493"/>
    <w:rsid w:val="00B634AA"/>
    <w:rsid w:val="00B63A15"/>
    <w:rsid w:val="00B63EF6"/>
    <w:rsid w:val="00B643EE"/>
    <w:rsid w:val="00B64456"/>
    <w:rsid w:val="00B64850"/>
    <w:rsid w:val="00B64BC4"/>
    <w:rsid w:val="00B66DD5"/>
    <w:rsid w:val="00B67081"/>
    <w:rsid w:val="00B67D89"/>
    <w:rsid w:val="00B703F7"/>
    <w:rsid w:val="00B70BE0"/>
    <w:rsid w:val="00B72054"/>
    <w:rsid w:val="00B73603"/>
    <w:rsid w:val="00B736D0"/>
    <w:rsid w:val="00B73821"/>
    <w:rsid w:val="00B740E5"/>
    <w:rsid w:val="00B74A25"/>
    <w:rsid w:val="00B74FF4"/>
    <w:rsid w:val="00B7584B"/>
    <w:rsid w:val="00B76238"/>
    <w:rsid w:val="00B766B0"/>
    <w:rsid w:val="00B76853"/>
    <w:rsid w:val="00B77D47"/>
    <w:rsid w:val="00B80281"/>
    <w:rsid w:val="00B81F70"/>
    <w:rsid w:val="00B83752"/>
    <w:rsid w:val="00B84424"/>
    <w:rsid w:val="00B84813"/>
    <w:rsid w:val="00B85868"/>
    <w:rsid w:val="00B85DA4"/>
    <w:rsid w:val="00B86339"/>
    <w:rsid w:val="00B86B8D"/>
    <w:rsid w:val="00B87214"/>
    <w:rsid w:val="00B873A3"/>
    <w:rsid w:val="00B87849"/>
    <w:rsid w:val="00B878E5"/>
    <w:rsid w:val="00B9013A"/>
    <w:rsid w:val="00B90400"/>
    <w:rsid w:val="00B904FB"/>
    <w:rsid w:val="00B90BA4"/>
    <w:rsid w:val="00B91355"/>
    <w:rsid w:val="00B91BC1"/>
    <w:rsid w:val="00B92111"/>
    <w:rsid w:val="00B935BB"/>
    <w:rsid w:val="00B94217"/>
    <w:rsid w:val="00B94856"/>
    <w:rsid w:val="00B949E2"/>
    <w:rsid w:val="00B94B9C"/>
    <w:rsid w:val="00B9645A"/>
    <w:rsid w:val="00B964BD"/>
    <w:rsid w:val="00B96E3A"/>
    <w:rsid w:val="00B96FCB"/>
    <w:rsid w:val="00BA0870"/>
    <w:rsid w:val="00BA0C52"/>
    <w:rsid w:val="00BA0EF5"/>
    <w:rsid w:val="00BA181D"/>
    <w:rsid w:val="00BA189B"/>
    <w:rsid w:val="00BA2EC0"/>
    <w:rsid w:val="00BA2FD1"/>
    <w:rsid w:val="00BA34AC"/>
    <w:rsid w:val="00BA3CBF"/>
    <w:rsid w:val="00BA42BD"/>
    <w:rsid w:val="00BA4F4F"/>
    <w:rsid w:val="00BA5ACC"/>
    <w:rsid w:val="00BA6676"/>
    <w:rsid w:val="00BA6715"/>
    <w:rsid w:val="00BA6AC0"/>
    <w:rsid w:val="00BA7011"/>
    <w:rsid w:val="00BA7B55"/>
    <w:rsid w:val="00BB17D1"/>
    <w:rsid w:val="00BB1F56"/>
    <w:rsid w:val="00BB319A"/>
    <w:rsid w:val="00BB3EA3"/>
    <w:rsid w:val="00BB4836"/>
    <w:rsid w:val="00BB4AD3"/>
    <w:rsid w:val="00BB610C"/>
    <w:rsid w:val="00BB6A96"/>
    <w:rsid w:val="00BB7517"/>
    <w:rsid w:val="00BB7972"/>
    <w:rsid w:val="00BC0356"/>
    <w:rsid w:val="00BC29D2"/>
    <w:rsid w:val="00BC2D79"/>
    <w:rsid w:val="00BC583E"/>
    <w:rsid w:val="00BC5F0F"/>
    <w:rsid w:val="00BC60EB"/>
    <w:rsid w:val="00BC6A99"/>
    <w:rsid w:val="00BC7179"/>
    <w:rsid w:val="00BC72A9"/>
    <w:rsid w:val="00BC7803"/>
    <w:rsid w:val="00BC7E53"/>
    <w:rsid w:val="00BD0655"/>
    <w:rsid w:val="00BD0757"/>
    <w:rsid w:val="00BD1B52"/>
    <w:rsid w:val="00BD1C31"/>
    <w:rsid w:val="00BD1CA6"/>
    <w:rsid w:val="00BD309B"/>
    <w:rsid w:val="00BD48AE"/>
    <w:rsid w:val="00BD4923"/>
    <w:rsid w:val="00BD5AF3"/>
    <w:rsid w:val="00BD6629"/>
    <w:rsid w:val="00BD7393"/>
    <w:rsid w:val="00BE0468"/>
    <w:rsid w:val="00BE063A"/>
    <w:rsid w:val="00BE0748"/>
    <w:rsid w:val="00BE0FA9"/>
    <w:rsid w:val="00BE2DF0"/>
    <w:rsid w:val="00BE30EE"/>
    <w:rsid w:val="00BE3AAB"/>
    <w:rsid w:val="00BE3F7E"/>
    <w:rsid w:val="00BE440B"/>
    <w:rsid w:val="00BE4EA3"/>
    <w:rsid w:val="00BE504F"/>
    <w:rsid w:val="00BE57BE"/>
    <w:rsid w:val="00BE590E"/>
    <w:rsid w:val="00BE5BA1"/>
    <w:rsid w:val="00BE6323"/>
    <w:rsid w:val="00BE6499"/>
    <w:rsid w:val="00BE7427"/>
    <w:rsid w:val="00BE7F66"/>
    <w:rsid w:val="00BF007B"/>
    <w:rsid w:val="00BF0966"/>
    <w:rsid w:val="00BF0D98"/>
    <w:rsid w:val="00BF21EC"/>
    <w:rsid w:val="00BF22BD"/>
    <w:rsid w:val="00BF279E"/>
    <w:rsid w:val="00BF354D"/>
    <w:rsid w:val="00BF3723"/>
    <w:rsid w:val="00BF3748"/>
    <w:rsid w:val="00BF43CE"/>
    <w:rsid w:val="00BF577B"/>
    <w:rsid w:val="00BF5B3D"/>
    <w:rsid w:val="00BF5E29"/>
    <w:rsid w:val="00BF68C3"/>
    <w:rsid w:val="00BF6E23"/>
    <w:rsid w:val="00BF710B"/>
    <w:rsid w:val="00BF7ADB"/>
    <w:rsid w:val="00BF7F69"/>
    <w:rsid w:val="00BF7FBC"/>
    <w:rsid w:val="00C00077"/>
    <w:rsid w:val="00C0064F"/>
    <w:rsid w:val="00C00C9D"/>
    <w:rsid w:val="00C00D8F"/>
    <w:rsid w:val="00C01A82"/>
    <w:rsid w:val="00C02DB7"/>
    <w:rsid w:val="00C02F82"/>
    <w:rsid w:val="00C037FB"/>
    <w:rsid w:val="00C03D1A"/>
    <w:rsid w:val="00C040BE"/>
    <w:rsid w:val="00C041C2"/>
    <w:rsid w:val="00C04B96"/>
    <w:rsid w:val="00C063A5"/>
    <w:rsid w:val="00C06C9A"/>
    <w:rsid w:val="00C06D92"/>
    <w:rsid w:val="00C10CB8"/>
    <w:rsid w:val="00C10FE1"/>
    <w:rsid w:val="00C112C1"/>
    <w:rsid w:val="00C117F2"/>
    <w:rsid w:val="00C11B96"/>
    <w:rsid w:val="00C137F6"/>
    <w:rsid w:val="00C13859"/>
    <w:rsid w:val="00C13927"/>
    <w:rsid w:val="00C144C6"/>
    <w:rsid w:val="00C14A02"/>
    <w:rsid w:val="00C161C3"/>
    <w:rsid w:val="00C1654E"/>
    <w:rsid w:val="00C165AC"/>
    <w:rsid w:val="00C16B31"/>
    <w:rsid w:val="00C17A69"/>
    <w:rsid w:val="00C2063B"/>
    <w:rsid w:val="00C208C0"/>
    <w:rsid w:val="00C208D3"/>
    <w:rsid w:val="00C20F60"/>
    <w:rsid w:val="00C215E6"/>
    <w:rsid w:val="00C21D44"/>
    <w:rsid w:val="00C22012"/>
    <w:rsid w:val="00C221C5"/>
    <w:rsid w:val="00C22411"/>
    <w:rsid w:val="00C23AC5"/>
    <w:rsid w:val="00C24150"/>
    <w:rsid w:val="00C25A62"/>
    <w:rsid w:val="00C25A77"/>
    <w:rsid w:val="00C25D46"/>
    <w:rsid w:val="00C25F25"/>
    <w:rsid w:val="00C27810"/>
    <w:rsid w:val="00C27CD4"/>
    <w:rsid w:val="00C304A2"/>
    <w:rsid w:val="00C30CBE"/>
    <w:rsid w:val="00C30F6D"/>
    <w:rsid w:val="00C31038"/>
    <w:rsid w:val="00C31390"/>
    <w:rsid w:val="00C31845"/>
    <w:rsid w:val="00C31FEA"/>
    <w:rsid w:val="00C32925"/>
    <w:rsid w:val="00C32A33"/>
    <w:rsid w:val="00C3301B"/>
    <w:rsid w:val="00C331FE"/>
    <w:rsid w:val="00C33762"/>
    <w:rsid w:val="00C34FA1"/>
    <w:rsid w:val="00C35231"/>
    <w:rsid w:val="00C36440"/>
    <w:rsid w:val="00C36656"/>
    <w:rsid w:val="00C369BB"/>
    <w:rsid w:val="00C36C9F"/>
    <w:rsid w:val="00C40533"/>
    <w:rsid w:val="00C4066B"/>
    <w:rsid w:val="00C40E2A"/>
    <w:rsid w:val="00C41101"/>
    <w:rsid w:val="00C4128F"/>
    <w:rsid w:val="00C43938"/>
    <w:rsid w:val="00C442E6"/>
    <w:rsid w:val="00C4449D"/>
    <w:rsid w:val="00C4480F"/>
    <w:rsid w:val="00C4533B"/>
    <w:rsid w:val="00C45AA4"/>
    <w:rsid w:val="00C45DCF"/>
    <w:rsid w:val="00C46003"/>
    <w:rsid w:val="00C4657B"/>
    <w:rsid w:val="00C4701A"/>
    <w:rsid w:val="00C50045"/>
    <w:rsid w:val="00C50A46"/>
    <w:rsid w:val="00C5218C"/>
    <w:rsid w:val="00C52BA0"/>
    <w:rsid w:val="00C5350A"/>
    <w:rsid w:val="00C54028"/>
    <w:rsid w:val="00C54F38"/>
    <w:rsid w:val="00C5549A"/>
    <w:rsid w:val="00C55D25"/>
    <w:rsid w:val="00C5622A"/>
    <w:rsid w:val="00C56464"/>
    <w:rsid w:val="00C60339"/>
    <w:rsid w:val="00C61090"/>
    <w:rsid w:val="00C6181E"/>
    <w:rsid w:val="00C61D27"/>
    <w:rsid w:val="00C61FAB"/>
    <w:rsid w:val="00C62199"/>
    <w:rsid w:val="00C630DB"/>
    <w:rsid w:val="00C64B98"/>
    <w:rsid w:val="00C66383"/>
    <w:rsid w:val="00C675F0"/>
    <w:rsid w:val="00C67614"/>
    <w:rsid w:val="00C679E8"/>
    <w:rsid w:val="00C67BA9"/>
    <w:rsid w:val="00C67D04"/>
    <w:rsid w:val="00C67F53"/>
    <w:rsid w:val="00C70532"/>
    <w:rsid w:val="00C709E4"/>
    <w:rsid w:val="00C70E62"/>
    <w:rsid w:val="00C71E1C"/>
    <w:rsid w:val="00C72011"/>
    <w:rsid w:val="00C72B05"/>
    <w:rsid w:val="00C73260"/>
    <w:rsid w:val="00C74AC7"/>
    <w:rsid w:val="00C74CD8"/>
    <w:rsid w:val="00C7521E"/>
    <w:rsid w:val="00C77B36"/>
    <w:rsid w:val="00C77DF9"/>
    <w:rsid w:val="00C81173"/>
    <w:rsid w:val="00C81D99"/>
    <w:rsid w:val="00C81FA9"/>
    <w:rsid w:val="00C82049"/>
    <w:rsid w:val="00C8314B"/>
    <w:rsid w:val="00C840D3"/>
    <w:rsid w:val="00C85FC2"/>
    <w:rsid w:val="00C8645F"/>
    <w:rsid w:val="00C86C10"/>
    <w:rsid w:val="00C87871"/>
    <w:rsid w:val="00C87BDF"/>
    <w:rsid w:val="00C87DC2"/>
    <w:rsid w:val="00C91272"/>
    <w:rsid w:val="00C91973"/>
    <w:rsid w:val="00C9266B"/>
    <w:rsid w:val="00C92FE9"/>
    <w:rsid w:val="00C9391C"/>
    <w:rsid w:val="00C942B3"/>
    <w:rsid w:val="00C949ED"/>
    <w:rsid w:val="00C95F75"/>
    <w:rsid w:val="00C9658E"/>
    <w:rsid w:val="00C97040"/>
    <w:rsid w:val="00C9730A"/>
    <w:rsid w:val="00CA01FB"/>
    <w:rsid w:val="00CA09BA"/>
    <w:rsid w:val="00CA0F55"/>
    <w:rsid w:val="00CA18B7"/>
    <w:rsid w:val="00CA1FFE"/>
    <w:rsid w:val="00CA319A"/>
    <w:rsid w:val="00CA3DB9"/>
    <w:rsid w:val="00CA409D"/>
    <w:rsid w:val="00CA4A4A"/>
    <w:rsid w:val="00CA4C04"/>
    <w:rsid w:val="00CA4F2C"/>
    <w:rsid w:val="00CA531A"/>
    <w:rsid w:val="00CA58FA"/>
    <w:rsid w:val="00CA6905"/>
    <w:rsid w:val="00CA6BB0"/>
    <w:rsid w:val="00CA6BCE"/>
    <w:rsid w:val="00CA6E3D"/>
    <w:rsid w:val="00CA77C4"/>
    <w:rsid w:val="00CA7C3F"/>
    <w:rsid w:val="00CB02C9"/>
    <w:rsid w:val="00CB08A4"/>
    <w:rsid w:val="00CB08B9"/>
    <w:rsid w:val="00CB0D1F"/>
    <w:rsid w:val="00CB1004"/>
    <w:rsid w:val="00CB18D5"/>
    <w:rsid w:val="00CB1A5D"/>
    <w:rsid w:val="00CB2199"/>
    <w:rsid w:val="00CB2303"/>
    <w:rsid w:val="00CB24F7"/>
    <w:rsid w:val="00CB270B"/>
    <w:rsid w:val="00CB291B"/>
    <w:rsid w:val="00CB2E33"/>
    <w:rsid w:val="00CB3C6D"/>
    <w:rsid w:val="00CB3D9C"/>
    <w:rsid w:val="00CB5023"/>
    <w:rsid w:val="00CB502F"/>
    <w:rsid w:val="00CB5F16"/>
    <w:rsid w:val="00CB67BB"/>
    <w:rsid w:val="00CB7C04"/>
    <w:rsid w:val="00CC0525"/>
    <w:rsid w:val="00CC1EAC"/>
    <w:rsid w:val="00CC1F86"/>
    <w:rsid w:val="00CC2671"/>
    <w:rsid w:val="00CC3088"/>
    <w:rsid w:val="00CC36B0"/>
    <w:rsid w:val="00CC58A6"/>
    <w:rsid w:val="00CC5B41"/>
    <w:rsid w:val="00CC6505"/>
    <w:rsid w:val="00CC70CA"/>
    <w:rsid w:val="00CC73B3"/>
    <w:rsid w:val="00CC7442"/>
    <w:rsid w:val="00CC7E6A"/>
    <w:rsid w:val="00CD004C"/>
    <w:rsid w:val="00CD00F2"/>
    <w:rsid w:val="00CD09E6"/>
    <w:rsid w:val="00CD1D58"/>
    <w:rsid w:val="00CD1EFC"/>
    <w:rsid w:val="00CD20BF"/>
    <w:rsid w:val="00CD4802"/>
    <w:rsid w:val="00CD64C2"/>
    <w:rsid w:val="00CD68DB"/>
    <w:rsid w:val="00CE01FD"/>
    <w:rsid w:val="00CE27B2"/>
    <w:rsid w:val="00CE2C3E"/>
    <w:rsid w:val="00CE2DB1"/>
    <w:rsid w:val="00CE2DC1"/>
    <w:rsid w:val="00CE2E53"/>
    <w:rsid w:val="00CE3272"/>
    <w:rsid w:val="00CE4237"/>
    <w:rsid w:val="00CE62A9"/>
    <w:rsid w:val="00CF0FA0"/>
    <w:rsid w:val="00CF1287"/>
    <w:rsid w:val="00CF19C2"/>
    <w:rsid w:val="00CF1C5C"/>
    <w:rsid w:val="00CF240F"/>
    <w:rsid w:val="00CF2795"/>
    <w:rsid w:val="00CF36E8"/>
    <w:rsid w:val="00CF4FCD"/>
    <w:rsid w:val="00CF513A"/>
    <w:rsid w:val="00CF55E2"/>
    <w:rsid w:val="00CF692E"/>
    <w:rsid w:val="00CF69DF"/>
    <w:rsid w:val="00CF6A94"/>
    <w:rsid w:val="00CF7477"/>
    <w:rsid w:val="00D00510"/>
    <w:rsid w:val="00D011DA"/>
    <w:rsid w:val="00D01250"/>
    <w:rsid w:val="00D0185C"/>
    <w:rsid w:val="00D019B3"/>
    <w:rsid w:val="00D025DA"/>
    <w:rsid w:val="00D02737"/>
    <w:rsid w:val="00D028FC"/>
    <w:rsid w:val="00D02C8B"/>
    <w:rsid w:val="00D02C8C"/>
    <w:rsid w:val="00D033D2"/>
    <w:rsid w:val="00D035BA"/>
    <w:rsid w:val="00D0505E"/>
    <w:rsid w:val="00D068BE"/>
    <w:rsid w:val="00D077EF"/>
    <w:rsid w:val="00D07B0D"/>
    <w:rsid w:val="00D106C5"/>
    <w:rsid w:val="00D10D31"/>
    <w:rsid w:val="00D1179F"/>
    <w:rsid w:val="00D124DA"/>
    <w:rsid w:val="00D1329E"/>
    <w:rsid w:val="00D139F4"/>
    <w:rsid w:val="00D13F8A"/>
    <w:rsid w:val="00D166B6"/>
    <w:rsid w:val="00D1772B"/>
    <w:rsid w:val="00D17E62"/>
    <w:rsid w:val="00D209D1"/>
    <w:rsid w:val="00D20F20"/>
    <w:rsid w:val="00D2184C"/>
    <w:rsid w:val="00D21C66"/>
    <w:rsid w:val="00D225A3"/>
    <w:rsid w:val="00D23A5A"/>
    <w:rsid w:val="00D23AFA"/>
    <w:rsid w:val="00D252C4"/>
    <w:rsid w:val="00D25704"/>
    <w:rsid w:val="00D2589A"/>
    <w:rsid w:val="00D25C00"/>
    <w:rsid w:val="00D262B4"/>
    <w:rsid w:val="00D26385"/>
    <w:rsid w:val="00D267F0"/>
    <w:rsid w:val="00D26A56"/>
    <w:rsid w:val="00D272C3"/>
    <w:rsid w:val="00D27759"/>
    <w:rsid w:val="00D27783"/>
    <w:rsid w:val="00D27D65"/>
    <w:rsid w:val="00D27F3B"/>
    <w:rsid w:val="00D30921"/>
    <w:rsid w:val="00D31525"/>
    <w:rsid w:val="00D3215C"/>
    <w:rsid w:val="00D322B9"/>
    <w:rsid w:val="00D324EA"/>
    <w:rsid w:val="00D33BA1"/>
    <w:rsid w:val="00D359E6"/>
    <w:rsid w:val="00D35C36"/>
    <w:rsid w:val="00D35C95"/>
    <w:rsid w:val="00D35EAF"/>
    <w:rsid w:val="00D36028"/>
    <w:rsid w:val="00D36330"/>
    <w:rsid w:val="00D364EA"/>
    <w:rsid w:val="00D37B16"/>
    <w:rsid w:val="00D40087"/>
    <w:rsid w:val="00D4061E"/>
    <w:rsid w:val="00D41048"/>
    <w:rsid w:val="00D410B6"/>
    <w:rsid w:val="00D4126A"/>
    <w:rsid w:val="00D41568"/>
    <w:rsid w:val="00D43A29"/>
    <w:rsid w:val="00D43B5F"/>
    <w:rsid w:val="00D44998"/>
    <w:rsid w:val="00D44B9A"/>
    <w:rsid w:val="00D46073"/>
    <w:rsid w:val="00D4665F"/>
    <w:rsid w:val="00D46DE0"/>
    <w:rsid w:val="00D47800"/>
    <w:rsid w:val="00D47D39"/>
    <w:rsid w:val="00D509DC"/>
    <w:rsid w:val="00D5204D"/>
    <w:rsid w:val="00D52B51"/>
    <w:rsid w:val="00D52DF2"/>
    <w:rsid w:val="00D52ED9"/>
    <w:rsid w:val="00D54163"/>
    <w:rsid w:val="00D569F4"/>
    <w:rsid w:val="00D56C29"/>
    <w:rsid w:val="00D56CE7"/>
    <w:rsid w:val="00D56D6C"/>
    <w:rsid w:val="00D56F35"/>
    <w:rsid w:val="00D57A38"/>
    <w:rsid w:val="00D6090A"/>
    <w:rsid w:val="00D61554"/>
    <w:rsid w:val="00D62360"/>
    <w:rsid w:val="00D6236C"/>
    <w:rsid w:val="00D6365D"/>
    <w:rsid w:val="00D6366B"/>
    <w:rsid w:val="00D639FB"/>
    <w:rsid w:val="00D651AB"/>
    <w:rsid w:val="00D65509"/>
    <w:rsid w:val="00D65737"/>
    <w:rsid w:val="00D6610F"/>
    <w:rsid w:val="00D671EA"/>
    <w:rsid w:val="00D67C60"/>
    <w:rsid w:val="00D7048D"/>
    <w:rsid w:val="00D7264D"/>
    <w:rsid w:val="00D72FE6"/>
    <w:rsid w:val="00D73EB3"/>
    <w:rsid w:val="00D74120"/>
    <w:rsid w:val="00D744C6"/>
    <w:rsid w:val="00D74573"/>
    <w:rsid w:val="00D74E0E"/>
    <w:rsid w:val="00D74FAD"/>
    <w:rsid w:val="00D75180"/>
    <w:rsid w:val="00D75CC3"/>
    <w:rsid w:val="00D76927"/>
    <w:rsid w:val="00D76DD3"/>
    <w:rsid w:val="00D80144"/>
    <w:rsid w:val="00D8043E"/>
    <w:rsid w:val="00D813A0"/>
    <w:rsid w:val="00D83087"/>
    <w:rsid w:val="00D83733"/>
    <w:rsid w:val="00D837E7"/>
    <w:rsid w:val="00D84A67"/>
    <w:rsid w:val="00D8501B"/>
    <w:rsid w:val="00D86095"/>
    <w:rsid w:val="00D879D5"/>
    <w:rsid w:val="00D87EF5"/>
    <w:rsid w:val="00D90C33"/>
    <w:rsid w:val="00D916C0"/>
    <w:rsid w:val="00D9243A"/>
    <w:rsid w:val="00D92FAA"/>
    <w:rsid w:val="00D93E9A"/>
    <w:rsid w:val="00D94146"/>
    <w:rsid w:val="00D944D3"/>
    <w:rsid w:val="00D94571"/>
    <w:rsid w:val="00D95306"/>
    <w:rsid w:val="00D9536E"/>
    <w:rsid w:val="00D960F7"/>
    <w:rsid w:val="00D964F3"/>
    <w:rsid w:val="00DA0143"/>
    <w:rsid w:val="00DA02D9"/>
    <w:rsid w:val="00DA04BB"/>
    <w:rsid w:val="00DA0ABC"/>
    <w:rsid w:val="00DA0B87"/>
    <w:rsid w:val="00DA1297"/>
    <w:rsid w:val="00DA1668"/>
    <w:rsid w:val="00DA2FAB"/>
    <w:rsid w:val="00DA34D1"/>
    <w:rsid w:val="00DA3703"/>
    <w:rsid w:val="00DA37EC"/>
    <w:rsid w:val="00DA3AB9"/>
    <w:rsid w:val="00DA3E24"/>
    <w:rsid w:val="00DA539E"/>
    <w:rsid w:val="00DA5F21"/>
    <w:rsid w:val="00DA648C"/>
    <w:rsid w:val="00DA753F"/>
    <w:rsid w:val="00DA7D24"/>
    <w:rsid w:val="00DB0666"/>
    <w:rsid w:val="00DB1385"/>
    <w:rsid w:val="00DB1589"/>
    <w:rsid w:val="00DB1596"/>
    <w:rsid w:val="00DB1CFC"/>
    <w:rsid w:val="00DB2444"/>
    <w:rsid w:val="00DB279B"/>
    <w:rsid w:val="00DB2BE3"/>
    <w:rsid w:val="00DB2EA4"/>
    <w:rsid w:val="00DB473C"/>
    <w:rsid w:val="00DB4F0D"/>
    <w:rsid w:val="00DB512E"/>
    <w:rsid w:val="00DB5500"/>
    <w:rsid w:val="00DB61D2"/>
    <w:rsid w:val="00DB66A5"/>
    <w:rsid w:val="00DB6721"/>
    <w:rsid w:val="00DC08B7"/>
    <w:rsid w:val="00DC0CA9"/>
    <w:rsid w:val="00DC1511"/>
    <w:rsid w:val="00DC1CCF"/>
    <w:rsid w:val="00DC299C"/>
    <w:rsid w:val="00DC3754"/>
    <w:rsid w:val="00DC4010"/>
    <w:rsid w:val="00DC4509"/>
    <w:rsid w:val="00DC4998"/>
    <w:rsid w:val="00DC6126"/>
    <w:rsid w:val="00DC6DF0"/>
    <w:rsid w:val="00DD1113"/>
    <w:rsid w:val="00DD12E5"/>
    <w:rsid w:val="00DD16C7"/>
    <w:rsid w:val="00DD2326"/>
    <w:rsid w:val="00DD3198"/>
    <w:rsid w:val="00DD3EFD"/>
    <w:rsid w:val="00DD4541"/>
    <w:rsid w:val="00DD4A1E"/>
    <w:rsid w:val="00DD62D4"/>
    <w:rsid w:val="00DD6AE3"/>
    <w:rsid w:val="00DD79BC"/>
    <w:rsid w:val="00DE0552"/>
    <w:rsid w:val="00DE239D"/>
    <w:rsid w:val="00DE3A90"/>
    <w:rsid w:val="00DE4FF3"/>
    <w:rsid w:val="00DE6310"/>
    <w:rsid w:val="00DE6E2F"/>
    <w:rsid w:val="00DE6E61"/>
    <w:rsid w:val="00DE7F0D"/>
    <w:rsid w:val="00DF11F1"/>
    <w:rsid w:val="00DF1651"/>
    <w:rsid w:val="00DF1DE3"/>
    <w:rsid w:val="00DF20F8"/>
    <w:rsid w:val="00DF2559"/>
    <w:rsid w:val="00DF32CE"/>
    <w:rsid w:val="00DF352D"/>
    <w:rsid w:val="00DF4F6A"/>
    <w:rsid w:val="00DF5105"/>
    <w:rsid w:val="00DF5274"/>
    <w:rsid w:val="00DF56A2"/>
    <w:rsid w:val="00DF5893"/>
    <w:rsid w:val="00DF5AD7"/>
    <w:rsid w:val="00DF7043"/>
    <w:rsid w:val="00DF71B0"/>
    <w:rsid w:val="00E0029D"/>
    <w:rsid w:val="00E00B69"/>
    <w:rsid w:val="00E00FB0"/>
    <w:rsid w:val="00E039CF"/>
    <w:rsid w:val="00E047C1"/>
    <w:rsid w:val="00E04CCA"/>
    <w:rsid w:val="00E05AE2"/>
    <w:rsid w:val="00E06BAF"/>
    <w:rsid w:val="00E07208"/>
    <w:rsid w:val="00E07FB5"/>
    <w:rsid w:val="00E1022E"/>
    <w:rsid w:val="00E1045F"/>
    <w:rsid w:val="00E104DD"/>
    <w:rsid w:val="00E113BB"/>
    <w:rsid w:val="00E124A2"/>
    <w:rsid w:val="00E124B0"/>
    <w:rsid w:val="00E12DDA"/>
    <w:rsid w:val="00E12FB7"/>
    <w:rsid w:val="00E130CE"/>
    <w:rsid w:val="00E132D3"/>
    <w:rsid w:val="00E14195"/>
    <w:rsid w:val="00E1448B"/>
    <w:rsid w:val="00E16273"/>
    <w:rsid w:val="00E16758"/>
    <w:rsid w:val="00E16D42"/>
    <w:rsid w:val="00E201C2"/>
    <w:rsid w:val="00E20328"/>
    <w:rsid w:val="00E2077F"/>
    <w:rsid w:val="00E20DA8"/>
    <w:rsid w:val="00E212FD"/>
    <w:rsid w:val="00E21C72"/>
    <w:rsid w:val="00E21F25"/>
    <w:rsid w:val="00E22428"/>
    <w:rsid w:val="00E22D5E"/>
    <w:rsid w:val="00E23192"/>
    <w:rsid w:val="00E23CA4"/>
    <w:rsid w:val="00E23EA8"/>
    <w:rsid w:val="00E23FD1"/>
    <w:rsid w:val="00E24145"/>
    <w:rsid w:val="00E25409"/>
    <w:rsid w:val="00E2546F"/>
    <w:rsid w:val="00E26330"/>
    <w:rsid w:val="00E26667"/>
    <w:rsid w:val="00E26BBA"/>
    <w:rsid w:val="00E27134"/>
    <w:rsid w:val="00E304E3"/>
    <w:rsid w:val="00E30958"/>
    <w:rsid w:val="00E31582"/>
    <w:rsid w:val="00E32099"/>
    <w:rsid w:val="00E32A65"/>
    <w:rsid w:val="00E33875"/>
    <w:rsid w:val="00E33D4D"/>
    <w:rsid w:val="00E3580B"/>
    <w:rsid w:val="00E35F1D"/>
    <w:rsid w:val="00E365BB"/>
    <w:rsid w:val="00E370F5"/>
    <w:rsid w:val="00E4134C"/>
    <w:rsid w:val="00E4422C"/>
    <w:rsid w:val="00E44B83"/>
    <w:rsid w:val="00E4588A"/>
    <w:rsid w:val="00E458F1"/>
    <w:rsid w:val="00E45B3D"/>
    <w:rsid w:val="00E45BD7"/>
    <w:rsid w:val="00E4669D"/>
    <w:rsid w:val="00E4689A"/>
    <w:rsid w:val="00E47BB2"/>
    <w:rsid w:val="00E50E3C"/>
    <w:rsid w:val="00E50E5D"/>
    <w:rsid w:val="00E50FB6"/>
    <w:rsid w:val="00E5249C"/>
    <w:rsid w:val="00E52B7D"/>
    <w:rsid w:val="00E53537"/>
    <w:rsid w:val="00E543A7"/>
    <w:rsid w:val="00E54B99"/>
    <w:rsid w:val="00E55602"/>
    <w:rsid w:val="00E55703"/>
    <w:rsid w:val="00E560B7"/>
    <w:rsid w:val="00E56330"/>
    <w:rsid w:val="00E56FE3"/>
    <w:rsid w:val="00E57713"/>
    <w:rsid w:val="00E5773A"/>
    <w:rsid w:val="00E578E3"/>
    <w:rsid w:val="00E57A07"/>
    <w:rsid w:val="00E6084F"/>
    <w:rsid w:val="00E61081"/>
    <w:rsid w:val="00E614B2"/>
    <w:rsid w:val="00E616FA"/>
    <w:rsid w:val="00E61FE6"/>
    <w:rsid w:val="00E62817"/>
    <w:rsid w:val="00E648C6"/>
    <w:rsid w:val="00E64A3B"/>
    <w:rsid w:val="00E66194"/>
    <w:rsid w:val="00E67126"/>
    <w:rsid w:val="00E70058"/>
    <w:rsid w:val="00E702A3"/>
    <w:rsid w:val="00E70422"/>
    <w:rsid w:val="00E7185D"/>
    <w:rsid w:val="00E730E4"/>
    <w:rsid w:val="00E733BE"/>
    <w:rsid w:val="00E75F27"/>
    <w:rsid w:val="00E802CF"/>
    <w:rsid w:val="00E80B92"/>
    <w:rsid w:val="00E81B85"/>
    <w:rsid w:val="00E8407D"/>
    <w:rsid w:val="00E8480A"/>
    <w:rsid w:val="00E8679F"/>
    <w:rsid w:val="00E869EE"/>
    <w:rsid w:val="00E87291"/>
    <w:rsid w:val="00E877B1"/>
    <w:rsid w:val="00E87DD8"/>
    <w:rsid w:val="00E90DBB"/>
    <w:rsid w:val="00E914D6"/>
    <w:rsid w:val="00E91E67"/>
    <w:rsid w:val="00E94251"/>
    <w:rsid w:val="00E94544"/>
    <w:rsid w:val="00E95169"/>
    <w:rsid w:val="00E97497"/>
    <w:rsid w:val="00E976AE"/>
    <w:rsid w:val="00E97705"/>
    <w:rsid w:val="00E97B74"/>
    <w:rsid w:val="00EA0CF8"/>
    <w:rsid w:val="00EA1D67"/>
    <w:rsid w:val="00EA2405"/>
    <w:rsid w:val="00EA249B"/>
    <w:rsid w:val="00EA2B44"/>
    <w:rsid w:val="00EA3B08"/>
    <w:rsid w:val="00EA3FB9"/>
    <w:rsid w:val="00EA6CB5"/>
    <w:rsid w:val="00EA6E86"/>
    <w:rsid w:val="00EA7276"/>
    <w:rsid w:val="00EB1019"/>
    <w:rsid w:val="00EB1102"/>
    <w:rsid w:val="00EB3567"/>
    <w:rsid w:val="00EB3D28"/>
    <w:rsid w:val="00EB40CD"/>
    <w:rsid w:val="00EB415F"/>
    <w:rsid w:val="00EB4183"/>
    <w:rsid w:val="00EB49DF"/>
    <w:rsid w:val="00EB4D24"/>
    <w:rsid w:val="00EB4E4B"/>
    <w:rsid w:val="00EB4F02"/>
    <w:rsid w:val="00EB5AB9"/>
    <w:rsid w:val="00EB6260"/>
    <w:rsid w:val="00EB71B1"/>
    <w:rsid w:val="00EB7ACC"/>
    <w:rsid w:val="00EB7DEC"/>
    <w:rsid w:val="00EC0923"/>
    <w:rsid w:val="00EC0D32"/>
    <w:rsid w:val="00EC10BC"/>
    <w:rsid w:val="00EC1355"/>
    <w:rsid w:val="00EC1E8C"/>
    <w:rsid w:val="00EC380C"/>
    <w:rsid w:val="00EC38BF"/>
    <w:rsid w:val="00EC3BBA"/>
    <w:rsid w:val="00EC4479"/>
    <w:rsid w:val="00EC44D3"/>
    <w:rsid w:val="00EC523A"/>
    <w:rsid w:val="00EC5427"/>
    <w:rsid w:val="00EC6174"/>
    <w:rsid w:val="00EC6408"/>
    <w:rsid w:val="00EC67C8"/>
    <w:rsid w:val="00EC6C9D"/>
    <w:rsid w:val="00EC7B77"/>
    <w:rsid w:val="00ED04D5"/>
    <w:rsid w:val="00ED0A73"/>
    <w:rsid w:val="00ED13AD"/>
    <w:rsid w:val="00ED21F6"/>
    <w:rsid w:val="00ED3843"/>
    <w:rsid w:val="00ED5506"/>
    <w:rsid w:val="00ED5686"/>
    <w:rsid w:val="00ED57F6"/>
    <w:rsid w:val="00ED625D"/>
    <w:rsid w:val="00ED6635"/>
    <w:rsid w:val="00ED6C8F"/>
    <w:rsid w:val="00ED6DA4"/>
    <w:rsid w:val="00ED783D"/>
    <w:rsid w:val="00ED7929"/>
    <w:rsid w:val="00ED7BC4"/>
    <w:rsid w:val="00EE024B"/>
    <w:rsid w:val="00EE047B"/>
    <w:rsid w:val="00EE0795"/>
    <w:rsid w:val="00EE2EF4"/>
    <w:rsid w:val="00EE305C"/>
    <w:rsid w:val="00EE33E9"/>
    <w:rsid w:val="00EE3D73"/>
    <w:rsid w:val="00EE423B"/>
    <w:rsid w:val="00EE5D8E"/>
    <w:rsid w:val="00EE5E11"/>
    <w:rsid w:val="00EE635B"/>
    <w:rsid w:val="00EE6B5B"/>
    <w:rsid w:val="00EE6CA8"/>
    <w:rsid w:val="00EE6DE8"/>
    <w:rsid w:val="00EE7739"/>
    <w:rsid w:val="00EE7F81"/>
    <w:rsid w:val="00EF1D31"/>
    <w:rsid w:val="00EF1E0C"/>
    <w:rsid w:val="00EF25F1"/>
    <w:rsid w:val="00EF4B7F"/>
    <w:rsid w:val="00EF6B56"/>
    <w:rsid w:val="00EF6BDC"/>
    <w:rsid w:val="00EF7991"/>
    <w:rsid w:val="00EF7F50"/>
    <w:rsid w:val="00F00975"/>
    <w:rsid w:val="00F00CBB"/>
    <w:rsid w:val="00F022B6"/>
    <w:rsid w:val="00F032D9"/>
    <w:rsid w:val="00F039A0"/>
    <w:rsid w:val="00F060ED"/>
    <w:rsid w:val="00F07561"/>
    <w:rsid w:val="00F10243"/>
    <w:rsid w:val="00F10595"/>
    <w:rsid w:val="00F10DFB"/>
    <w:rsid w:val="00F11266"/>
    <w:rsid w:val="00F12B14"/>
    <w:rsid w:val="00F13A7A"/>
    <w:rsid w:val="00F1456C"/>
    <w:rsid w:val="00F14EFB"/>
    <w:rsid w:val="00F150EB"/>
    <w:rsid w:val="00F1745B"/>
    <w:rsid w:val="00F17FFB"/>
    <w:rsid w:val="00F20212"/>
    <w:rsid w:val="00F20E55"/>
    <w:rsid w:val="00F21158"/>
    <w:rsid w:val="00F21508"/>
    <w:rsid w:val="00F222E3"/>
    <w:rsid w:val="00F22FE0"/>
    <w:rsid w:val="00F24D65"/>
    <w:rsid w:val="00F25CC0"/>
    <w:rsid w:val="00F25FEF"/>
    <w:rsid w:val="00F26140"/>
    <w:rsid w:val="00F26B42"/>
    <w:rsid w:val="00F3089E"/>
    <w:rsid w:val="00F30CEF"/>
    <w:rsid w:val="00F30F92"/>
    <w:rsid w:val="00F3116A"/>
    <w:rsid w:val="00F3131C"/>
    <w:rsid w:val="00F31598"/>
    <w:rsid w:val="00F33B95"/>
    <w:rsid w:val="00F35AE1"/>
    <w:rsid w:val="00F365E2"/>
    <w:rsid w:val="00F37455"/>
    <w:rsid w:val="00F40392"/>
    <w:rsid w:val="00F40CEF"/>
    <w:rsid w:val="00F42642"/>
    <w:rsid w:val="00F433B1"/>
    <w:rsid w:val="00F44B4D"/>
    <w:rsid w:val="00F452E2"/>
    <w:rsid w:val="00F453A2"/>
    <w:rsid w:val="00F45FD1"/>
    <w:rsid w:val="00F461C3"/>
    <w:rsid w:val="00F468AC"/>
    <w:rsid w:val="00F47308"/>
    <w:rsid w:val="00F47AFE"/>
    <w:rsid w:val="00F50256"/>
    <w:rsid w:val="00F505C0"/>
    <w:rsid w:val="00F50AB2"/>
    <w:rsid w:val="00F50FCE"/>
    <w:rsid w:val="00F52757"/>
    <w:rsid w:val="00F527D8"/>
    <w:rsid w:val="00F52830"/>
    <w:rsid w:val="00F529CE"/>
    <w:rsid w:val="00F5354A"/>
    <w:rsid w:val="00F5460B"/>
    <w:rsid w:val="00F5512A"/>
    <w:rsid w:val="00F55E20"/>
    <w:rsid w:val="00F571D3"/>
    <w:rsid w:val="00F574FC"/>
    <w:rsid w:val="00F60337"/>
    <w:rsid w:val="00F60662"/>
    <w:rsid w:val="00F61849"/>
    <w:rsid w:val="00F61860"/>
    <w:rsid w:val="00F62A3B"/>
    <w:rsid w:val="00F62D86"/>
    <w:rsid w:val="00F62FCD"/>
    <w:rsid w:val="00F632D0"/>
    <w:rsid w:val="00F64315"/>
    <w:rsid w:val="00F66644"/>
    <w:rsid w:val="00F66BFC"/>
    <w:rsid w:val="00F66FA0"/>
    <w:rsid w:val="00F67CFB"/>
    <w:rsid w:val="00F67E7C"/>
    <w:rsid w:val="00F717B1"/>
    <w:rsid w:val="00F71C24"/>
    <w:rsid w:val="00F71C36"/>
    <w:rsid w:val="00F723C7"/>
    <w:rsid w:val="00F73146"/>
    <w:rsid w:val="00F73169"/>
    <w:rsid w:val="00F73C2B"/>
    <w:rsid w:val="00F73D7F"/>
    <w:rsid w:val="00F744C3"/>
    <w:rsid w:val="00F754A0"/>
    <w:rsid w:val="00F75732"/>
    <w:rsid w:val="00F75EE5"/>
    <w:rsid w:val="00F760F5"/>
    <w:rsid w:val="00F764BE"/>
    <w:rsid w:val="00F768B8"/>
    <w:rsid w:val="00F76A31"/>
    <w:rsid w:val="00F76AF0"/>
    <w:rsid w:val="00F777FB"/>
    <w:rsid w:val="00F7794C"/>
    <w:rsid w:val="00F809D0"/>
    <w:rsid w:val="00F821B8"/>
    <w:rsid w:val="00F82880"/>
    <w:rsid w:val="00F83078"/>
    <w:rsid w:val="00F83AB4"/>
    <w:rsid w:val="00F84424"/>
    <w:rsid w:val="00F84EDB"/>
    <w:rsid w:val="00F850E1"/>
    <w:rsid w:val="00F853B8"/>
    <w:rsid w:val="00F869E2"/>
    <w:rsid w:val="00F86C3F"/>
    <w:rsid w:val="00F87FF0"/>
    <w:rsid w:val="00F92716"/>
    <w:rsid w:val="00F937C4"/>
    <w:rsid w:val="00F938B0"/>
    <w:rsid w:val="00F949DD"/>
    <w:rsid w:val="00F96193"/>
    <w:rsid w:val="00F962C1"/>
    <w:rsid w:val="00F964DA"/>
    <w:rsid w:val="00F96B92"/>
    <w:rsid w:val="00F97AB5"/>
    <w:rsid w:val="00FA00A7"/>
    <w:rsid w:val="00FA1297"/>
    <w:rsid w:val="00FA1754"/>
    <w:rsid w:val="00FA1C44"/>
    <w:rsid w:val="00FA2036"/>
    <w:rsid w:val="00FA2071"/>
    <w:rsid w:val="00FA20F0"/>
    <w:rsid w:val="00FA26A4"/>
    <w:rsid w:val="00FA2706"/>
    <w:rsid w:val="00FA2BE1"/>
    <w:rsid w:val="00FA3971"/>
    <w:rsid w:val="00FA3BD6"/>
    <w:rsid w:val="00FA4C2F"/>
    <w:rsid w:val="00FA5DBB"/>
    <w:rsid w:val="00FA734D"/>
    <w:rsid w:val="00FB0435"/>
    <w:rsid w:val="00FB04CC"/>
    <w:rsid w:val="00FB04D9"/>
    <w:rsid w:val="00FB1BF2"/>
    <w:rsid w:val="00FB292F"/>
    <w:rsid w:val="00FB3E37"/>
    <w:rsid w:val="00FB66F5"/>
    <w:rsid w:val="00FB6E8B"/>
    <w:rsid w:val="00FB7197"/>
    <w:rsid w:val="00FB75F4"/>
    <w:rsid w:val="00FB7A4B"/>
    <w:rsid w:val="00FC1740"/>
    <w:rsid w:val="00FC1BF3"/>
    <w:rsid w:val="00FC1D86"/>
    <w:rsid w:val="00FC1F79"/>
    <w:rsid w:val="00FC240F"/>
    <w:rsid w:val="00FC2450"/>
    <w:rsid w:val="00FC3223"/>
    <w:rsid w:val="00FC4C2C"/>
    <w:rsid w:val="00FC4E24"/>
    <w:rsid w:val="00FC5E7E"/>
    <w:rsid w:val="00FC6261"/>
    <w:rsid w:val="00FD02AA"/>
    <w:rsid w:val="00FD0A92"/>
    <w:rsid w:val="00FD180F"/>
    <w:rsid w:val="00FD2AD7"/>
    <w:rsid w:val="00FD2ED1"/>
    <w:rsid w:val="00FD3122"/>
    <w:rsid w:val="00FD3E20"/>
    <w:rsid w:val="00FD3FC5"/>
    <w:rsid w:val="00FD4315"/>
    <w:rsid w:val="00FD58FC"/>
    <w:rsid w:val="00FD5F0E"/>
    <w:rsid w:val="00FD6087"/>
    <w:rsid w:val="00FD61C4"/>
    <w:rsid w:val="00FD6921"/>
    <w:rsid w:val="00FD7207"/>
    <w:rsid w:val="00FE099B"/>
    <w:rsid w:val="00FE0F78"/>
    <w:rsid w:val="00FE125E"/>
    <w:rsid w:val="00FE12C6"/>
    <w:rsid w:val="00FE20B5"/>
    <w:rsid w:val="00FE293B"/>
    <w:rsid w:val="00FE2B4E"/>
    <w:rsid w:val="00FE2C20"/>
    <w:rsid w:val="00FE32B5"/>
    <w:rsid w:val="00FE343B"/>
    <w:rsid w:val="00FE3BAC"/>
    <w:rsid w:val="00FE3C51"/>
    <w:rsid w:val="00FE48BF"/>
    <w:rsid w:val="00FE5655"/>
    <w:rsid w:val="00FE6C56"/>
    <w:rsid w:val="00FE6DA5"/>
    <w:rsid w:val="00FF1567"/>
    <w:rsid w:val="00FF2A3E"/>
    <w:rsid w:val="00FF3970"/>
    <w:rsid w:val="00FF530A"/>
    <w:rsid w:val="00FF6143"/>
    <w:rsid w:val="00FF66B5"/>
    <w:rsid w:val="00FF6A8B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ABE9F"/>
  <w15:docId w15:val="{F77040DB-181B-4702-B260-2AF48EA6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9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8E8"/>
  </w:style>
  <w:style w:type="paragraph" w:styleId="1">
    <w:name w:val="heading 1"/>
    <w:basedOn w:val="a"/>
    <w:next w:val="a"/>
    <w:link w:val="10"/>
    <w:rsid w:val="005F5A00"/>
    <w:pPr>
      <w:spacing w:after="0" w:line="240" w:lineRule="auto"/>
      <w:jc w:val="right"/>
      <w:outlineLvl w:val="0"/>
    </w:pPr>
    <w:rPr>
      <w:rFonts w:ascii="Tempus Sans ITC" w:eastAsia="Times New Roman" w:hAnsi="Tempus Sans ITC" w:cs="Times New Roman"/>
      <w:b/>
      <w:bCs/>
      <w:sz w:val="44"/>
      <w:szCs w:val="44"/>
      <w:lang w:val="en-US" w:eastAsia="en-US"/>
    </w:rPr>
  </w:style>
  <w:style w:type="paragraph" w:styleId="2">
    <w:name w:val="heading 2"/>
    <w:basedOn w:val="a"/>
    <w:next w:val="a"/>
    <w:link w:val="20"/>
    <w:uiPriority w:val="9"/>
    <w:qFormat/>
    <w:rsid w:val="005F5A00"/>
    <w:pPr>
      <w:keepNext/>
      <w:spacing w:after="0" w:line="240" w:lineRule="auto"/>
      <w:jc w:val="right"/>
      <w:outlineLvl w:val="1"/>
    </w:pPr>
    <w:rPr>
      <w:rFonts w:ascii="Tempus Sans ITC" w:eastAsia="Times New Roman" w:hAnsi="Tempus Sans ITC" w:cs="Times New Roman"/>
      <w:b/>
      <w:bCs/>
      <w:sz w:val="40"/>
      <w:szCs w:val="24"/>
      <w:lang w:val="en-US" w:eastAsia="en-US"/>
    </w:rPr>
  </w:style>
  <w:style w:type="paragraph" w:styleId="3">
    <w:name w:val="heading 3"/>
    <w:basedOn w:val="a"/>
    <w:next w:val="a"/>
    <w:link w:val="30"/>
    <w:qFormat/>
    <w:rsid w:val="006641F3"/>
    <w:pPr>
      <w:keepNext/>
      <w:shd w:val="clear" w:color="auto" w:fill="00B050"/>
      <w:spacing w:after="0" w:line="240" w:lineRule="auto"/>
      <w:outlineLvl w:val="2"/>
    </w:pPr>
    <w:rPr>
      <w:rFonts w:ascii="Arial" w:eastAsia="Times New Roman" w:hAnsi="Arial" w:cs="Times New Roman"/>
      <w:b/>
      <w:bCs/>
      <w:color w:val="FFFFFF" w:themeColor="background1"/>
      <w:sz w:val="28"/>
      <w:szCs w:val="24"/>
      <w:lang w:val="en-US" w:eastAsia="en-US"/>
    </w:rPr>
  </w:style>
  <w:style w:type="paragraph" w:styleId="4">
    <w:name w:val="heading 4"/>
    <w:basedOn w:val="a"/>
    <w:next w:val="a"/>
    <w:link w:val="40"/>
    <w:rsid w:val="00C06D92"/>
    <w:pPr>
      <w:keepNext/>
      <w:spacing w:after="0" w:line="240" w:lineRule="auto"/>
      <w:jc w:val="center"/>
      <w:outlineLvl w:val="3"/>
    </w:pPr>
    <w:rPr>
      <w:rFonts w:ascii="Tempus Sans ITC" w:eastAsia="Times New Roman" w:hAnsi="Tempus Sans ITC" w:cs="Times New Roman"/>
      <w:b/>
      <w:bCs/>
      <w:sz w:val="20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0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77C"/>
    <w:pPr>
      <w:pBdr>
        <w:bottom w:val="single" w:sz="4" w:space="1" w:color="auto"/>
      </w:pBdr>
      <w:tabs>
        <w:tab w:val="center" w:pos="4680"/>
        <w:tab w:val="right" w:pos="9540"/>
      </w:tabs>
      <w:spacing w:after="0" w:line="240" w:lineRule="auto"/>
    </w:pPr>
    <w:rPr>
      <w:rFonts w:ascii="Arial Narrow" w:eastAsia="Times New Roman" w:hAnsi="Arial Narrow" w:cs="Arial"/>
      <w:noProof/>
      <w:sz w:val="20"/>
      <w:szCs w:val="24"/>
      <w:lang w:eastAsia="en-US"/>
    </w:rPr>
  </w:style>
  <w:style w:type="character" w:customStyle="1" w:styleId="a4">
    <w:name w:val="页眉 字符"/>
    <w:basedOn w:val="a0"/>
    <w:link w:val="a3"/>
    <w:uiPriority w:val="99"/>
    <w:rsid w:val="002F177C"/>
    <w:rPr>
      <w:rFonts w:ascii="Arial Narrow" w:eastAsia="Times New Roman" w:hAnsi="Arial Narrow" w:cs="Arial"/>
      <w:noProof/>
      <w:sz w:val="20"/>
      <w:szCs w:val="24"/>
    </w:rPr>
  </w:style>
  <w:style w:type="paragraph" w:styleId="a5">
    <w:name w:val="footer"/>
    <w:basedOn w:val="a"/>
    <w:link w:val="a6"/>
    <w:unhideWhenUsed/>
    <w:rsid w:val="002F177C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2F177C"/>
    <w:rPr>
      <w:lang w:eastAsia="en-NZ"/>
    </w:rPr>
  </w:style>
  <w:style w:type="character" w:styleId="a7">
    <w:name w:val="page number"/>
    <w:basedOn w:val="a0"/>
    <w:rsid w:val="00792C1C"/>
  </w:style>
  <w:style w:type="paragraph" w:styleId="a8">
    <w:name w:val="Balloon Text"/>
    <w:basedOn w:val="a"/>
    <w:link w:val="a9"/>
    <w:uiPriority w:val="99"/>
    <w:semiHidden/>
    <w:unhideWhenUsed/>
    <w:rsid w:val="0079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92C1C"/>
    <w:rPr>
      <w:rFonts w:ascii="Tahoma" w:hAnsi="Tahoma" w:cs="Tahoma"/>
      <w:sz w:val="16"/>
      <w:szCs w:val="16"/>
      <w:lang w:eastAsia="en-NZ"/>
    </w:rPr>
  </w:style>
  <w:style w:type="paragraph" w:styleId="aa">
    <w:name w:val="No Spacing"/>
    <w:uiPriority w:val="1"/>
    <w:qFormat/>
    <w:rsid w:val="00792C1C"/>
    <w:pPr>
      <w:spacing w:after="0" w:line="240" w:lineRule="auto"/>
    </w:pPr>
  </w:style>
  <w:style w:type="paragraph" w:styleId="ab">
    <w:name w:val="List Paragraph"/>
    <w:basedOn w:val="a"/>
    <w:link w:val="ac"/>
    <w:uiPriority w:val="34"/>
    <w:qFormat/>
    <w:rsid w:val="003845E7"/>
    <w:pPr>
      <w:ind w:left="720"/>
      <w:contextualSpacing/>
    </w:pPr>
  </w:style>
  <w:style w:type="character" w:customStyle="1" w:styleId="10">
    <w:name w:val="标题 1 字符"/>
    <w:basedOn w:val="a0"/>
    <w:link w:val="1"/>
    <w:rsid w:val="005F5A00"/>
    <w:rPr>
      <w:rFonts w:ascii="Tempus Sans ITC" w:eastAsia="Times New Roman" w:hAnsi="Tempus Sans ITC" w:cs="Times New Roman"/>
      <w:b/>
      <w:bCs/>
      <w:sz w:val="44"/>
      <w:szCs w:val="44"/>
      <w:lang w:val="en-US"/>
    </w:rPr>
  </w:style>
  <w:style w:type="table" w:customStyle="1" w:styleId="LightList-Accent11">
    <w:name w:val="Light List - Accent 11"/>
    <w:basedOn w:val="a1"/>
    <w:uiPriority w:val="61"/>
    <w:rsid w:val="000120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a1"/>
    <w:uiPriority w:val="61"/>
    <w:rsid w:val="000120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d">
    <w:name w:val="Table Grid"/>
    <w:basedOn w:val="a1"/>
    <w:uiPriority w:val="59"/>
    <w:rsid w:val="00EB11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Body Text 2"/>
    <w:basedOn w:val="a"/>
    <w:link w:val="22"/>
    <w:unhideWhenUsed/>
    <w:rsid w:val="00B04C5E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B04C5E"/>
    <w:rPr>
      <w:lang w:eastAsia="en-NZ"/>
    </w:rPr>
  </w:style>
  <w:style w:type="table" w:customStyle="1" w:styleId="LightList-Accent112">
    <w:name w:val="Light List - Accent 112"/>
    <w:basedOn w:val="a1"/>
    <w:uiPriority w:val="61"/>
    <w:rsid w:val="0078489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1">
    <w:name w:val="Light List - Accent 1111"/>
    <w:basedOn w:val="a1"/>
    <w:uiPriority w:val="61"/>
    <w:rsid w:val="0078489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594D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20">
    <w:name w:val="标题 2 字符"/>
    <w:basedOn w:val="a0"/>
    <w:link w:val="2"/>
    <w:uiPriority w:val="9"/>
    <w:rsid w:val="005F5A00"/>
    <w:rPr>
      <w:rFonts w:ascii="Tempus Sans ITC" w:eastAsia="Times New Roman" w:hAnsi="Tempus Sans ITC" w:cs="Times New Roman"/>
      <w:b/>
      <w:bCs/>
      <w:sz w:val="40"/>
      <w:szCs w:val="24"/>
      <w:lang w:val="en-US"/>
    </w:rPr>
  </w:style>
  <w:style w:type="character" w:customStyle="1" w:styleId="30">
    <w:name w:val="标题 3 字符"/>
    <w:basedOn w:val="a0"/>
    <w:link w:val="3"/>
    <w:rsid w:val="006641F3"/>
    <w:rPr>
      <w:rFonts w:ascii="Arial" w:eastAsia="Times New Roman" w:hAnsi="Arial" w:cs="Times New Roman"/>
      <w:b/>
      <w:bCs/>
      <w:color w:val="FFFFFF" w:themeColor="background1"/>
      <w:sz w:val="28"/>
      <w:szCs w:val="24"/>
      <w:shd w:val="clear" w:color="auto" w:fill="00B050"/>
      <w:lang w:val="en-US" w:eastAsia="en-US"/>
    </w:rPr>
  </w:style>
  <w:style w:type="character" w:customStyle="1" w:styleId="40">
    <w:name w:val="标题 4 字符"/>
    <w:basedOn w:val="a0"/>
    <w:link w:val="4"/>
    <w:rsid w:val="00C06D92"/>
    <w:rPr>
      <w:rFonts w:ascii="Tempus Sans ITC" w:eastAsia="Times New Roman" w:hAnsi="Tempus Sans ITC" w:cs="Times New Roman"/>
      <w:b/>
      <w:bCs/>
      <w:sz w:val="20"/>
      <w:szCs w:val="24"/>
      <w:lang w:val="en-US"/>
    </w:rPr>
  </w:style>
  <w:style w:type="numbering" w:customStyle="1" w:styleId="NoList1">
    <w:name w:val="No List1"/>
    <w:next w:val="a2"/>
    <w:uiPriority w:val="99"/>
    <w:semiHidden/>
    <w:unhideWhenUsed/>
    <w:rsid w:val="00C06D92"/>
  </w:style>
  <w:style w:type="paragraph" w:styleId="ae">
    <w:name w:val="Body Text"/>
    <w:basedOn w:val="a"/>
    <w:link w:val="af"/>
    <w:rsid w:val="00C06D92"/>
    <w:pPr>
      <w:spacing w:after="0" w:line="240" w:lineRule="auto"/>
      <w:jc w:val="center"/>
    </w:pPr>
    <w:rPr>
      <w:rFonts w:ascii="Tempus Sans ITC" w:eastAsia="Times New Roman" w:hAnsi="Tempus Sans ITC" w:cs="Times New Roman"/>
      <w:sz w:val="24"/>
      <w:szCs w:val="24"/>
      <w:lang w:val="en-US" w:eastAsia="en-US"/>
    </w:rPr>
  </w:style>
  <w:style w:type="character" w:customStyle="1" w:styleId="af">
    <w:name w:val="正文文本 字符"/>
    <w:basedOn w:val="a0"/>
    <w:link w:val="ae"/>
    <w:rsid w:val="00C06D92"/>
    <w:rPr>
      <w:rFonts w:ascii="Tempus Sans ITC" w:eastAsia="Times New Roman" w:hAnsi="Tempus Sans ITC" w:cs="Times New Roman"/>
      <w:sz w:val="24"/>
      <w:szCs w:val="24"/>
      <w:lang w:val="en-US"/>
    </w:rPr>
  </w:style>
  <w:style w:type="table" w:customStyle="1" w:styleId="MediumGrid2-Accent11">
    <w:name w:val="Medium Grid 2 - Accent 11"/>
    <w:basedOn w:val="a1"/>
    <w:next w:val="2-1"/>
    <w:uiPriority w:val="68"/>
    <w:rsid w:val="00C06D9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TableGrid1">
    <w:name w:val="Table Grid1"/>
    <w:basedOn w:val="a1"/>
    <w:next w:val="ad"/>
    <w:rsid w:val="00C06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-Accent11">
    <w:name w:val="Medium List 1 - Accent 11"/>
    <w:basedOn w:val="a1"/>
    <w:uiPriority w:val="65"/>
    <w:rsid w:val="00071B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a1"/>
    <w:uiPriority w:val="60"/>
    <w:rsid w:val="00071B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Grid2">
    <w:name w:val="Table Grid2"/>
    <w:basedOn w:val="a1"/>
    <w:next w:val="ad"/>
    <w:uiPriority w:val="59"/>
    <w:rsid w:val="004302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1-Accent12">
    <w:name w:val="Medium List 1 - Accent 12"/>
    <w:basedOn w:val="a1"/>
    <w:uiPriority w:val="65"/>
    <w:rsid w:val="008164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D068BE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D068BE"/>
    <w:pPr>
      <w:spacing w:after="100"/>
    </w:pPr>
  </w:style>
  <w:style w:type="paragraph" w:styleId="TOC3">
    <w:name w:val="toc 3"/>
    <w:basedOn w:val="a"/>
    <w:next w:val="a"/>
    <w:autoRedefine/>
    <w:uiPriority w:val="39"/>
    <w:unhideWhenUsed/>
    <w:qFormat/>
    <w:rsid w:val="00D068BE"/>
    <w:pPr>
      <w:spacing w:after="100"/>
      <w:ind w:left="440"/>
    </w:pPr>
  </w:style>
  <w:style w:type="paragraph" w:styleId="TOC2">
    <w:name w:val="toc 2"/>
    <w:basedOn w:val="a"/>
    <w:next w:val="a"/>
    <w:autoRedefine/>
    <w:uiPriority w:val="39"/>
    <w:unhideWhenUsed/>
    <w:qFormat/>
    <w:rsid w:val="00D068BE"/>
    <w:pPr>
      <w:spacing w:after="100"/>
      <w:ind w:left="220"/>
    </w:pPr>
  </w:style>
  <w:style w:type="paragraph" w:styleId="TOC4">
    <w:name w:val="toc 4"/>
    <w:basedOn w:val="a"/>
    <w:next w:val="a"/>
    <w:autoRedefine/>
    <w:uiPriority w:val="39"/>
    <w:unhideWhenUsed/>
    <w:rsid w:val="00D068BE"/>
    <w:pPr>
      <w:spacing w:after="100"/>
      <w:ind w:left="660"/>
    </w:pPr>
  </w:style>
  <w:style w:type="paragraph" w:styleId="TOC5">
    <w:name w:val="toc 5"/>
    <w:basedOn w:val="a"/>
    <w:next w:val="a"/>
    <w:autoRedefine/>
    <w:uiPriority w:val="39"/>
    <w:unhideWhenUsed/>
    <w:rsid w:val="00D068BE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unhideWhenUsed/>
    <w:rsid w:val="00D068BE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unhideWhenUsed/>
    <w:rsid w:val="00D068BE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unhideWhenUsed/>
    <w:rsid w:val="00D068BE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unhideWhenUsed/>
    <w:rsid w:val="00D068BE"/>
    <w:pPr>
      <w:spacing w:after="100"/>
      <w:ind w:left="1760"/>
    </w:pPr>
  </w:style>
  <w:style w:type="character" w:styleId="af0">
    <w:name w:val="Hyperlink"/>
    <w:basedOn w:val="a0"/>
    <w:uiPriority w:val="99"/>
    <w:unhideWhenUsed/>
    <w:rsid w:val="00D068BE"/>
    <w:rPr>
      <w:color w:val="0000FF" w:themeColor="hyperlink"/>
      <w:u w:val="single"/>
    </w:rPr>
  </w:style>
  <w:style w:type="table" w:styleId="-5">
    <w:name w:val="Light Shading Accent 5"/>
    <w:basedOn w:val="a1"/>
    <w:uiPriority w:val="60"/>
    <w:rsid w:val="000C5D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2">
    <w:name w:val="Light Shading - Accent 12"/>
    <w:basedOn w:val="a1"/>
    <w:uiPriority w:val="60"/>
    <w:rsid w:val="000C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2">
    <w:name w:val="Light List - Accent 12"/>
    <w:basedOn w:val="a1"/>
    <w:uiPriority w:val="61"/>
    <w:rsid w:val="00F96B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a1"/>
    <w:uiPriority w:val="62"/>
    <w:rsid w:val="00F96B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1">
    <w:name w:val="Revision"/>
    <w:hidden/>
    <w:uiPriority w:val="99"/>
    <w:semiHidden/>
    <w:rsid w:val="008060EA"/>
    <w:pPr>
      <w:spacing w:after="0" w:line="240" w:lineRule="auto"/>
    </w:pPr>
  </w:style>
  <w:style w:type="table" w:styleId="-2">
    <w:name w:val="Light List Accent 2"/>
    <w:basedOn w:val="a1"/>
    <w:uiPriority w:val="61"/>
    <w:rsid w:val="007960B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0">
    <w:name w:val="Light Grid Accent 2"/>
    <w:basedOn w:val="a1"/>
    <w:uiPriority w:val="62"/>
    <w:rsid w:val="00A629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2">
    <w:name w:val="FollowedHyperlink"/>
    <w:basedOn w:val="a0"/>
    <w:uiPriority w:val="99"/>
    <w:semiHidden/>
    <w:unhideWhenUsed/>
    <w:rsid w:val="007F2C3A"/>
    <w:rPr>
      <w:color w:val="800080" w:themeColor="followedHyperlink"/>
      <w:u w:val="single"/>
    </w:rPr>
  </w:style>
  <w:style w:type="character" w:customStyle="1" w:styleId="sc11">
    <w:name w:val="sc11"/>
    <w:basedOn w:val="a0"/>
    <w:rsid w:val="003515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515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3515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98296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9829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98296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98296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8296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40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846CE5"/>
  </w:style>
  <w:style w:type="character" w:customStyle="1" w:styleId="sc12">
    <w:name w:val="sc12"/>
    <w:basedOn w:val="a0"/>
    <w:rsid w:val="00BB3EA3"/>
    <w:rPr>
      <w:rFonts w:ascii="Courier New" w:hAnsi="Courier New" w:cs="Courier New" w:hint="default"/>
      <w:color w:val="008000"/>
      <w:sz w:val="20"/>
      <w:szCs w:val="20"/>
    </w:rPr>
  </w:style>
  <w:style w:type="table" w:styleId="af3">
    <w:name w:val="Grid Table Light"/>
    <w:basedOn w:val="a1"/>
    <w:uiPriority w:val="40"/>
    <w:rsid w:val="005C0A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71">
    <w:name w:val="sc71"/>
    <w:basedOn w:val="a0"/>
    <w:rsid w:val="00F150EB"/>
    <w:rPr>
      <w:rFonts w:ascii="Courier New" w:hAnsi="Courier New" w:cs="Courier New" w:hint="default"/>
      <w:color w:val="808080"/>
      <w:sz w:val="20"/>
      <w:szCs w:val="20"/>
    </w:rPr>
  </w:style>
  <w:style w:type="table" w:styleId="1-3">
    <w:name w:val="Grid Table 1 Light Accent 3"/>
    <w:basedOn w:val="a1"/>
    <w:uiPriority w:val="46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List Table 4 Accent 2"/>
    <w:basedOn w:val="a1"/>
    <w:uiPriority w:val="49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-2">
    <w:name w:val="List Table 3 Accent 2"/>
    <w:basedOn w:val="a1"/>
    <w:uiPriority w:val="48"/>
    <w:rsid w:val="003029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Bull">
    <w:name w:val="Bull"/>
    <w:basedOn w:val="ab"/>
    <w:link w:val="BullChar"/>
    <w:qFormat/>
    <w:rsid w:val="002F43BF"/>
    <w:pPr>
      <w:numPr>
        <w:numId w:val="6"/>
      </w:numPr>
      <w:spacing w:before="120" w:after="120" w:line="240" w:lineRule="auto"/>
      <w:contextualSpacing w:val="0"/>
      <w:jc w:val="both"/>
    </w:pPr>
    <w:rPr>
      <w:rFonts w:ascii="Arial" w:eastAsia="Times New Roman" w:hAnsi="Arial" w:cs="Arial"/>
      <w:lang w:val="en-US" w:eastAsia="en-US"/>
    </w:rPr>
  </w:style>
  <w:style w:type="paragraph" w:customStyle="1" w:styleId="DOts">
    <w:name w:val="DOts"/>
    <w:basedOn w:val="ab"/>
    <w:link w:val="DOtsChar"/>
    <w:qFormat/>
    <w:rsid w:val="00121349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lang w:val="en-US" w:eastAsia="en-US"/>
    </w:rPr>
  </w:style>
  <w:style w:type="character" w:customStyle="1" w:styleId="ac">
    <w:name w:val="列表段落 字符"/>
    <w:basedOn w:val="a0"/>
    <w:link w:val="ab"/>
    <w:uiPriority w:val="34"/>
    <w:rsid w:val="00B32260"/>
  </w:style>
  <w:style w:type="character" w:customStyle="1" w:styleId="BullChar">
    <w:name w:val="Bull Char"/>
    <w:basedOn w:val="ac"/>
    <w:link w:val="Bull"/>
    <w:rsid w:val="002F43BF"/>
    <w:rPr>
      <w:rFonts w:ascii="Arial" w:eastAsia="Times New Roman" w:hAnsi="Arial" w:cs="Arial"/>
      <w:lang w:val="en-US" w:eastAsia="en-US"/>
    </w:rPr>
  </w:style>
  <w:style w:type="character" w:customStyle="1" w:styleId="DOtsChar">
    <w:name w:val="DOts Char"/>
    <w:basedOn w:val="ac"/>
    <w:link w:val="DOts"/>
    <w:rsid w:val="00121349"/>
    <w:rPr>
      <w:rFonts w:ascii="Arial" w:eastAsia="Times New Roman" w:hAnsi="Arial" w:cs="Arial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EC3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EC38BF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60">
    <w:name w:val="标题 6 字符"/>
    <w:basedOn w:val="a0"/>
    <w:link w:val="6"/>
    <w:uiPriority w:val="9"/>
    <w:semiHidden/>
    <w:rsid w:val="00E370F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ulletedList">
    <w:name w:val="Bulleted List"/>
    <w:basedOn w:val="a"/>
    <w:rsid w:val="00D671EA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dHeading">
    <w:name w:val="RedHeading"/>
    <w:basedOn w:val="3"/>
    <w:link w:val="RedHeadingChar"/>
    <w:qFormat/>
    <w:rsid w:val="008F6BCB"/>
    <w:pPr>
      <w:shd w:val="solid" w:color="DE2910" w:fill="4F81BD" w:themeFill="accent1"/>
    </w:pPr>
  </w:style>
  <w:style w:type="character" w:customStyle="1" w:styleId="RedHeadingChar">
    <w:name w:val="RedHeading Char"/>
    <w:basedOn w:val="30"/>
    <w:link w:val="RedHeading"/>
    <w:rsid w:val="008F6BCB"/>
    <w:rPr>
      <w:rFonts w:ascii="Arial" w:eastAsia="Times New Roman" w:hAnsi="Arial" w:cs="Times New Roman"/>
      <w:b/>
      <w:bCs/>
      <w:color w:val="FFFFFF" w:themeColor="background1"/>
      <w:sz w:val="28"/>
      <w:szCs w:val="24"/>
      <w:shd w:val="solid" w:color="DE2910" w:fill="4F81BD" w:themeFill="accent1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FF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odyLMH">
    <w:name w:val="BodyLMH"/>
    <w:basedOn w:val="a"/>
    <w:link w:val="BodyLMHChar"/>
    <w:qFormat/>
    <w:rsid w:val="00AC36E5"/>
    <w:pPr>
      <w:spacing w:after="160" w:line="240" w:lineRule="auto"/>
      <w:jc w:val="both"/>
    </w:pPr>
    <w:rPr>
      <w:rFonts w:ascii="Arial" w:eastAsia="Times New Roman" w:hAnsi="Arial" w:cs="Arial"/>
      <w:bCs/>
      <w:lang w:val="en-US" w:eastAsia="en-US"/>
    </w:rPr>
  </w:style>
  <w:style w:type="character" w:customStyle="1" w:styleId="BodyLMHChar">
    <w:name w:val="BodyLMH Char"/>
    <w:basedOn w:val="a0"/>
    <w:link w:val="BodyLMH"/>
    <w:rsid w:val="00AC36E5"/>
    <w:rPr>
      <w:rFonts w:ascii="Arial" w:eastAsia="Times New Roman" w:hAnsi="Arial" w:cs="Arial"/>
      <w:bCs/>
      <w:lang w:val="en-US" w:eastAsia="en-US"/>
    </w:rPr>
  </w:style>
  <w:style w:type="paragraph" w:customStyle="1" w:styleId="Exercise">
    <w:name w:val="Exercise"/>
    <w:basedOn w:val="a"/>
    <w:link w:val="ExerciseChar"/>
    <w:qFormat/>
    <w:rsid w:val="004B1E33"/>
    <w:rPr>
      <w:rFonts w:ascii="Arial" w:hAnsi="Arial" w:cs="Arial"/>
      <w:b/>
      <w:color w:val="00B050"/>
    </w:rPr>
  </w:style>
  <w:style w:type="paragraph" w:customStyle="1" w:styleId="Topic">
    <w:name w:val="Topic"/>
    <w:basedOn w:val="a"/>
    <w:link w:val="TopicChar"/>
    <w:qFormat/>
    <w:rsid w:val="004B1E33"/>
    <w:pPr>
      <w:spacing w:after="0" w:line="240" w:lineRule="auto"/>
    </w:pPr>
    <w:rPr>
      <w:rFonts w:ascii="Arial" w:eastAsia="Times New Roman" w:hAnsi="Arial" w:cs="Arial"/>
      <w:b/>
      <w:bCs/>
      <w:color w:val="7030A0"/>
      <w:szCs w:val="24"/>
      <w:lang w:val="en-US" w:eastAsia="en-US"/>
    </w:rPr>
  </w:style>
  <w:style w:type="character" w:customStyle="1" w:styleId="ExerciseChar">
    <w:name w:val="Exercise Char"/>
    <w:basedOn w:val="a0"/>
    <w:link w:val="Exercise"/>
    <w:rsid w:val="004B1E33"/>
    <w:rPr>
      <w:rFonts w:ascii="Arial" w:hAnsi="Arial" w:cs="Arial"/>
      <w:b/>
      <w:color w:val="00B050"/>
    </w:rPr>
  </w:style>
  <w:style w:type="table" w:styleId="4-1">
    <w:name w:val="Grid Table 4 Accent 1"/>
    <w:basedOn w:val="a1"/>
    <w:uiPriority w:val="49"/>
    <w:rsid w:val="00C304A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opicChar">
    <w:name w:val="Topic Char"/>
    <w:basedOn w:val="a0"/>
    <w:link w:val="Topic"/>
    <w:rsid w:val="004B1E33"/>
    <w:rPr>
      <w:rFonts w:ascii="Arial" w:eastAsia="Times New Roman" w:hAnsi="Arial" w:cs="Arial"/>
      <w:b/>
      <w:bCs/>
      <w:color w:val="7030A0"/>
      <w:szCs w:val="24"/>
      <w:lang w:val="en-US" w:eastAsia="en-US"/>
    </w:rPr>
  </w:style>
  <w:style w:type="paragraph" w:customStyle="1" w:styleId="Example">
    <w:name w:val="Example"/>
    <w:basedOn w:val="BodyLMH"/>
    <w:link w:val="ExampleChar"/>
    <w:qFormat/>
    <w:rsid w:val="005269C7"/>
    <w:rPr>
      <w:b/>
      <w:color w:val="E36C0A" w:themeColor="accent6" w:themeShade="BF"/>
    </w:rPr>
  </w:style>
  <w:style w:type="character" w:customStyle="1" w:styleId="ExampleChar">
    <w:name w:val="Example Char"/>
    <w:basedOn w:val="BodyLMHChar"/>
    <w:link w:val="Example"/>
    <w:rsid w:val="005269C7"/>
    <w:rPr>
      <w:rFonts w:ascii="Arial" w:eastAsia="Times New Roman" w:hAnsi="Arial" w:cs="Arial"/>
      <w:b/>
      <w:bCs/>
      <w:color w:val="E36C0A" w:themeColor="accent6" w:themeShade="BF"/>
      <w:lang w:val="en-US" w:eastAsia="en-US"/>
    </w:rPr>
  </w:style>
  <w:style w:type="paragraph" w:customStyle="1" w:styleId="BulletLMH">
    <w:name w:val="BulletLMH"/>
    <w:basedOn w:val="ab"/>
    <w:link w:val="BulletLMHChar"/>
    <w:qFormat/>
    <w:rsid w:val="0091577C"/>
    <w:pPr>
      <w:numPr>
        <w:numId w:val="44"/>
      </w:numPr>
      <w:ind w:left="714" w:hanging="357"/>
      <w:jc w:val="both"/>
    </w:pPr>
    <w:rPr>
      <w:rFonts w:ascii="Arial" w:eastAsia="Times New Roman" w:hAnsi="Arial" w:cs="Arial"/>
      <w:bCs/>
      <w:lang w:val="en-US" w:eastAsia="en-US"/>
    </w:rPr>
  </w:style>
  <w:style w:type="character" w:customStyle="1" w:styleId="BulletLMHChar">
    <w:name w:val="BulletLMH Char"/>
    <w:basedOn w:val="ac"/>
    <w:link w:val="BulletLMH"/>
    <w:rsid w:val="0091577C"/>
    <w:rPr>
      <w:rFonts w:ascii="Arial" w:eastAsia="Times New Roman" w:hAnsi="Arial" w:cs="Arial"/>
      <w:bCs/>
      <w:lang w:val="en-US" w:eastAsia="en-US"/>
    </w:rPr>
  </w:style>
  <w:style w:type="character" w:customStyle="1" w:styleId="pun">
    <w:name w:val="pun"/>
    <w:basedOn w:val="a0"/>
    <w:rsid w:val="00CA09BA"/>
  </w:style>
  <w:style w:type="character" w:customStyle="1" w:styleId="str">
    <w:name w:val="str"/>
    <w:basedOn w:val="a0"/>
    <w:rsid w:val="00CA09BA"/>
  </w:style>
  <w:style w:type="character" w:customStyle="1" w:styleId="pln">
    <w:name w:val="pln"/>
    <w:basedOn w:val="a0"/>
    <w:rsid w:val="00CA09BA"/>
  </w:style>
  <w:style w:type="character" w:customStyle="1" w:styleId="pysrc-string">
    <w:name w:val="pysrc-string"/>
    <w:basedOn w:val="a0"/>
    <w:rsid w:val="00CA4A4A"/>
  </w:style>
  <w:style w:type="character" w:customStyle="1" w:styleId="pysrc-output">
    <w:name w:val="pysrc-output"/>
    <w:basedOn w:val="a0"/>
    <w:rsid w:val="00CA4A4A"/>
  </w:style>
  <w:style w:type="character" w:customStyle="1" w:styleId="pysrc-prompt">
    <w:name w:val="pysrc-prompt"/>
    <w:basedOn w:val="a0"/>
    <w:rsid w:val="00CA4A4A"/>
  </w:style>
  <w:style w:type="character" w:customStyle="1" w:styleId="crayon-o">
    <w:name w:val="crayon-o"/>
    <w:basedOn w:val="a0"/>
    <w:rsid w:val="0034057E"/>
  </w:style>
  <w:style w:type="character" w:customStyle="1" w:styleId="crayon-v">
    <w:name w:val="crayon-v"/>
    <w:basedOn w:val="a0"/>
    <w:rsid w:val="0034057E"/>
  </w:style>
  <w:style w:type="character" w:customStyle="1" w:styleId="crayon-h">
    <w:name w:val="crayon-h"/>
    <w:basedOn w:val="a0"/>
    <w:rsid w:val="0034057E"/>
  </w:style>
  <w:style w:type="character" w:customStyle="1" w:styleId="crayon-st">
    <w:name w:val="crayon-st"/>
    <w:basedOn w:val="a0"/>
    <w:rsid w:val="0034057E"/>
  </w:style>
  <w:style w:type="character" w:styleId="af5">
    <w:name w:val="annotation reference"/>
    <w:basedOn w:val="a0"/>
    <w:uiPriority w:val="99"/>
    <w:semiHidden/>
    <w:unhideWhenUsed/>
    <w:rsid w:val="0085198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51980"/>
    <w:pPr>
      <w:spacing w:line="240" w:lineRule="auto"/>
    </w:pPr>
    <w:rPr>
      <w:sz w:val="20"/>
      <w:szCs w:val="20"/>
    </w:rPr>
  </w:style>
  <w:style w:type="character" w:customStyle="1" w:styleId="af7">
    <w:name w:val="批注文字 字符"/>
    <w:basedOn w:val="a0"/>
    <w:link w:val="af6"/>
    <w:uiPriority w:val="99"/>
    <w:semiHidden/>
    <w:rsid w:val="00851980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51980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851980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317BE"/>
    <w:rPr>
      <w:rFonts w:ascii="Courier New" w:eastAsia="Times New Roman" w:hAnsi="Courier New" w:cs="Courier New"/>
      <w:sz w:val="20"/>
      <w:szCs w:val="20"/>
    </w:rPr>
  </w:style>
  <w:style w:type="character" w:styleId="afa">
    <w:name w:val="Emphasis"/>
    <w:basedOn w:val="a0"/>
    <w:uiPriority w:val="20"/>
    <w:qFormat/>
    <w:rsid w:val="007317BE"/>
    <w:rPr>
      <w:i/>
      <w:iCs/>
    </w:rPr>
  </w:style>
  <w:style w:type="table" w:styleId="4-5">
    <w:name w:val="Grid Table 4 Accent 5"/>
    <w:basedOn w:val="a1"/>
    <w:uiPriority w:val="49"/>
    <w:rsid w:val="00C675F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code">
    <w:name w:val="&lt;code&gt;"/>
    <w:basedOn w:val="BodyLMH"/>
    <w:link w:val="codeChar"/>
    <w:qFormat/>
    <w:rsid w:val="00D95306"/>
    <w:rPr>
      <w:rFonts w:ascii="Courier New" w:hAnsi="Courier New" w:cs="Courier New"/>
      <w:b/>
      <w:color w:val="E36C0A" w:themeColor="accent6" w:themeShade="BF"/>
    </w:rPr>
  </w:style>
  <w:style w:type="character" w:customStyle="1" w:styleId="codeChar">
    <w:name w:val="&lt;code&gt; Char"/>
    <w:basedOn w:val="BodyLMHChar"/>
    <w:link w:val="code"/>
    <w:rsid w:val="00D95306"/>
    <w:rPr>
      <w:rFonts w:ascii="Courier New" w:eastAsia="Times New Roman" w:hAnsi="Courier New" w:cs="Courier New"/>
      <w:b/>
      <w:bCs/>
      <w:color w:val="E36C0A" w:themeColor="accent6" w:themeShade="BF"/>
      <w:lang w:val="en-US" w:eastAsia="en-US"/>
    </w:rPr>
  </w:style>
  <w:style w:type="table" w:customStyle="1" w:styleId="TableGrid3">
    <w:name w:val="Table Grid3"/>
    <w:basedOn w:val="a1"/>
    <w:next w:val="ad"/>
    <w:uiPriority w:val="39"/>
    <w:rsid w:val="00AC48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2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1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4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4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9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4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6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3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6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51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7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6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e5907546988c4e8c9baabef7a7152e87 xmlns="f9234bc5-676d-41d9-98cb-eac5cd0817fe">
      <Terms xmlns="http://schemas.microsoft.com/office/infopath/2007/PartnerControls">
        <TermInfo>
          <TermName>Document</TermName>
          <TermId>2bc295bf-0bf1-44d1-9b2a-e81c04385a3a</TermId>
        </TermInfo>
      </Terms>
    </e5907546988c4e8c9baabef7a7152e87>
    <ModifiedByJobTitle xmlns="F9234BC5-676D-41D9-98CB-EAC5CD0817FE">Senior Academic Staff Member (31/01/2014 8:13 a.m.)</ModifiedByJobTitle>
    <TaxCatchAll xmlns="f9234bc5-676d-41d9-98cb-eac5cd0817fe">
      <Value>1</Value>
    </TaxCatchAl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327F08ED3A047B9194A947DCC03EA" ma:contentTypeVersion="35" ma:contentTypeDescription="Create a new document." ma:contentTypeScope="" ma:versionID="943a1963bc29f588efea39a74e9d4f3f">
  <xsd:schema xmlns:xsd="http://www.w3.org/2001/XMLSchema" xmlns:xs="http://www.w3.org/2001/XMLSchema" xmlns:p="http://schemas.microsoft.com/office/2006/metadata/properties" xmlns:ns2="F9234BC5-676D-41D9-98CB-EAC5CD0817FE" xmlns:ns3="f9234bc5-676d-41d9-98cb-eac5cd0817fe" xmlns:ns4="2f180d54-4ce5-450d-9dc6-31c0ab34c72b" targetNamespace="http://schemas.microsoft.com/office/2006/metadata/properties" ma:root="true" ma:fieldsID="f1d8acb09d6f51793f77d2bde9d02ce9" ns2:_="" ns3:_="" ns4:_="">
    <xsd:import namespace="F9234BC5-676D-41D9-98CB-EAC5CD0817FE"/>
    <xsd:import namespace="f9234bc5-676d-41d9-98cb-eac5cd0817fe"/>
    <xsd:import namespace="2f180d54-4ce5-450d-9dc6-31c0ab34c72b"/>
    <xsd:element name="properties">
      <xsd:complexType>
        <xsd:sequence>
          <xsd:element name="documentManagement">
            <xsd:complexType>
              <xsd:all>
                <xsd:element ref="ns2:ModifiedByJobTitle" minOccurs="0"/>
                <xsd:element ref="ns3:e5907546988c4e8c9baabef7a7152e87" minOccurs="0"/>
                <xsd:element ref="ns3:TaxCatchAll" minOccurs="0"/>
                <xsd:element ref="ns3:TaxCatchAllLabel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readOnly="false" ma:default="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454a9019-9644-4b8c-9ce8-cde16c1ba897}" ma:internalName="TaxCatchAll" ma:showField="CatchAllData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454a9019-9644-4b8c-9ce8-cde16c1ba897}" ma:internalName="TaxCatchAllLabel" ma:readOnly="true" ma:showField="CatchAllDataLabel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0d54-4ce5-450d-9dc6-31c0ab34c7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Sharing Hint Hash" ma:internalName="SharingHintHash" ma:readOnly="true">
      <xsd:simpleType>
        <xsd:restriction base="dms:Text"/>
      </xsd:simple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320c34e5-3de5-4711-b8de-78f3088d3d0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1AE5-C7E5-4E99-B893-ACCB8A9E2236}">
  <ds:schemaRefs>
    <ds:schemaRef ds:uri="http://schemas.microsoft.com/office/2006/metadata/properties"/>
    <ds:schemaRef ds:uri="http://schemas.microsoft.com/office/infopath/2007/PartnerControls"/>
    <ds:schemaRef ds:uri="f9234bc5-676d-41d9-98cb-eac5cd0817fe"/>
    <ds:schemaRef ds:uri="F9234BC5-676D-41D9-98CB-EAC5CD0817FE"/>
  </ds:schemaRefs>
</ds:datastoreItem>
</file>

<file path=customXml/itemProps2.xml><?xml version="1.0" encoding="utf-8"?>
<ds:datastoreItem xmlns:ds="http://schemas.openxmlformats.org/officeDocument/2006/customXml" ds:itemID="{4A6DA4B6-2B12-4EF6-9E9B-1D6A99B7A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2f180d54-4ce5-450d-9dc6-31c0ab34c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E5E78E-A81C-422B-AF2C-C2295B430E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C0BDFE-A204-43BB-B7DD-472637F34B92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F9F1887-B3C6-476B-A3C1-145160D0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Wintec_User</dc:creator>
  <cp:keywords/>
  <dc:description/>
  <cp:lastModifiedBy> </cp:lastModifiedBy>
  <cp:revision>11</cp:revision>
  <cp:lastPrinted>2017-09-17T08:21:00Z</cp:lastPrinted>
  <dcterms:created xsi:type="dcterms:W3CDTF">2017-11-19T13:16:00Z</dcterms:created>
  <dcterms:modified xsi:type="dcterms:W3CDTF">2018-10-16T10:41:00Z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0x01010013C327F08ED3A047B9194A947DCC03EA</vt:lpwstr>
  </property>
  <property fmtid="{D5CDD505-2E9C-101B-9397-08002B2CF9AE}" pid="3" name="Classified">
    <vt:lpwstr>1;#Document|2bc295bf-0bf1-44d1-9b2a-e81c04385a3a</vt:lpwstr>
  </property>
  <property fmtid="{D5CDD505-2E9C-101B-9397-08002B2CF9AE}" pid="4" name="FileLeafRef">
    <vt:lpwstr/>
  </property>
  <property fmtid="{D5CDD505-2E9C-101B-9397-08002B2CF9AE}" pid="5" name="source_item_id">
    <vt:lpwstr>366379</vt:lpwstr>
  </property>
</Properties>
</file>